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2E833" w14:textId="01C5CD47" w:rsidR="00F91EAB" w:rsidRPr="00583901" w:rsidRDefault="00031191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The </w:t>
      </w:r>
      <w:r w:rsidR="007F3203" w:rsidRPr="00583901">
        <w:rPr>
          <w:rFonts w:ascii="Symbol" w:hAnsi="Symbol" w:cs="Arial"/>
          <w:iCs/>
          <w:color w:val="000000" w:themeColor="text1"/>
          <w:sz w:val="22"/>
          <w:szCs w:val="22"/>
        </w:rPr>
        <w:t>F</w:t>
      </w: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Function</w:t>
      </w:r>
      <w:r w:rsidR="0070002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9B32CF">
        <w:rPr>
          <w:rFonts w:ascii="Arial" w:hAnsi="Arial" w:cs="Arial"/>
          <w:iCs/>
          <w:color w:val="000000" w:themeColor="text1"/>
          <w:sz w:val="22"/>
          <w:szCs w:val="22"/>
        </w:rPr>
        <w:t>for Node Splitting in Decision Trees</w:t>
      </w:r>
    </w:p>
    <w:p w14:paraId="4BF2DA86" w14:textId="77777777" w:rsidR="00225930" w:rsidRDefault="00225930" w:rsidP="00225930">
      <w:pPr>
        <w:rPr>
          <w:rFonts w:ascii="Arial" w:hAnsi="Arial" w:cs="Arial"/>
          <w:sz w:val="22"/>
          <w:szCs w:val="22"/>
          <w:u w:val="single"/>
        </w:rPr>
      </w:pPr>
    </w:p>
    <w:p w14:paraId="3EB61308" w14:textId="77777777" w:rsidR="00D66D39" w:rsidRDefault="00D66D39" w:rsidP="00225930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Perspective</w:t>
      </w:r>
      <w:r w:rsidRPr="00D66D39">
        <w:rPr>
          <w:rFonts w:ascii="Arial" w:hAnsi="Arial" w:cs="Arial"/>
          <w:sz w:val="22"/>
          <w:szCs w:val="22"/>
        </w:rPr>
        <w:t>:</w:t>
      </w:r>
    </w:p>
    <w:p w14:paraId="6A04F744" w14:textId="77777777" w:rsidR="00D66D39" w:rsidRDefault="00D66D39" w:rsidP="00225930">
      <w:pPr>
        <w:rPr>
          <w:rFonts w:ascii="Arial" w:hAnsi="Arial" w:cs="Arial"/>
          <w:sz w:val="22"/>
          <w:szCs w:val="22"/>
          <w:u w:val="single"/>
        </w:rPr>
      </w:pPr>
    </w:p>
    <w:p w14:paraId="5B8ED1FB" w14:textId="7ED74897" w:rsidR="003C0035" w:rsidRDefault="00D66D39" w:rsidP="00FC48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C48BB">
        <w:rPr>
          <w:rFonts w:ascii="Arial" w:hAnsi="Arial" w:cs="Arial"/>
          <w:sz w:val="22"/>
          <w:szCs w:val="22"/>
        </w:rPr>
        <w:t xml:space="preserve">At this </w:t>
      </w:r>
      <w:r w:rsidR="0099609D">
        <w:rPr>
          <w:rFonts w:ascii="Arial" w:hAnsi="Arial" w:cs="Arial"/>
          <w:sz w:val="22"/>
          <w:szCs w:val="22"/>
        </w:rPr>
        <w:t xml:space="preserve">point </w:t>
      </w:r>
      <w:r w:rsidRPr="00FC48BB">
        <w:rPr>
          <w:rFonts w:ascii="Arial" w:hAnsi="Arial" w:cs="Arial"/>
          <w:sz w:val="22"/>
          <w:szCs w:val="22"/>
        </w:rPr>
        <w:t xml:space="preserve">in the Data Mining </w:t>
      </w:r>
      <w:r w:rsidR="00DA4873" w:rsidRPr="00FC48BB">
        <w:rPr>
          <w:rFonts w:ascii="Arial" w:hAnsi="Arial" w:cs="Arial"/>
          <w:sz w:val="22"/>
          <w:szCs w:val="22"/>
        </w:rPr>
        <w:t>course,</w:t>
      </w:r>
      <w:r w:rsidRPr="00FC48BB">
        <w:rPr>
          <w:rFonts w:ascii="Arial" w:hAnsi="Arial" w:cs="Arial"/>
          <w:sz w:val="22"/>
          <w:szCs w:val="22"/>
        </w:rPr>
        <w:t xml:space="preserve"> </w:t>
      </w:r>
      <w:r w:rsidR="0099609D">
        <w:rPr>
          <w:rFonts w:ascii="Arial" w:hAnsi="Arial" w:cs="Arial"/>
          <w:sz w:val="22"/>
          <w:szCs w:val="22"/>
        </w:rPr>
        <w:t>we</w:t>
      </w:r>
      <w:r w:rsidRPr="00FC48BB">
        <w:rPr>
          <w:rFonts w:ascii="Arial" w:hAnsi="Arial" w:cs="Arial"/>
          <w:sz w:val="22"/>
          <w:szCs w:val="22"/>
        </w:rPr>
        <w:t xml:space="preserve"> have produced </w:t>
      </w:r>
      <w:r w:rsidR="003C0035">
        <w:rPr>
          <w:rFonts w:ascii="Arial" w:hAnsi="Arial" w:cs="Arial"/>
          <w:sz w:val="22"/>
          <w:szCs w:val="22"/>
        </w:rPr>
        <w:t xml:space="preserve">a </w:t>
      </w:r>
      <w:r w:rsidR="00AC1198">
        <w:rPr>
          <w:rFonts w:ascii="Arial" w:hAnsi="Arial" w:cs="Arial"/>
          <w:sz w:val="22"/>
          <w:szCs w:val="22"/>
        </w:rPr>
        <w:t xml:space="preserve">software pipeline </w:t>
      </w:r>
      <w:r w:rsidRPr="00FC48BB">
        <w:rPr>
          <w:rFonts w:ascii="Arial" w:hAnsi="Arial" w:cs="Arial"/>
          <w:sz w:val="22"/>
          <w:szCs w:val="22"/>
        </w:rPr>
        <w:t xml:space="preserve">for classifying samples. 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>We</w:t>
      </w:r>
      <w:r w:rsidR="0099609D"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 are laying the foundation for 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 xml:space="preserve">building a rigorous </w:t>
      </w:r>
      <w:r w:rsidR="0099609D" w:rsidRPr="00FC48BB">
        <w:rPr>
          <w:rFonts w:ascii="Arial" w:eastAsia="Times New Roman" w:hAnsi="Arial" w:cs="Arial"/>
          <w:color w:val="000000"/>
          <w:sz w:val="22"/>
          <w:szCs w:val="22"/>
        </w:rPr>
        <w:t>methodology that will be able to find genetic mutations that characterize cancer samples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>, which</w:t>
      </w:r>
      <w:r w:rsidR="0099609D"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 can lead to </w:t>
      </w:r>
    </w:p>
    <w:p w14:paraId="111A61B4" w14:textId="77777777" w:rsidR="003C0035" w:rsidRDefault="0099609D" w:rsidP="00FC48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C48BB">
        <w:rPr>
          <w:rFonts w:ascii="Arial" w:eastAsia="Times New Roman" w:hAnsi="Arial" w:cs="Arial"/>
          <w:color w:val="000000"/>
          <w:sz w:val="22"/>
          <w:szCs w:val="22"/>
        </w:rPr>
        <w:t>(1)</w:t>
      </w:r>
      <w:r w:rsidR="00A031A1">
        <w:rPr>
          <w:rFonts w:ascii="Arial" w:eastAsia="Times New Roman" w:hAnsi="Arial" w:cs="Arial"/>
          <w:color w:val="000000"/>
          <w:sz w:val="22"/>
          <w:szCs w:val="22"/>
        </w:rPr>
        <w:t xml:space="preserve"> improved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diagnostics, (2) insights into the pathology of the disease, and (3) </w:t>
      </w:r>
      <w:r w:rsidR="00A031A1">
        <w:rPr>
          <w:rFonts w:ascii="Arial" w:eastAsia="Times New Roman" w:hAnsi="Arial" w:cs="Arial"/>
          <w:color w:val="000000"/>
          <w:sz w:val="22"/>
          <w:szCs w:val="22"/>
        </w:rPr>
        <w:t xml:space="preserve">treatment </w:t>
      </w:r>
      <w:r w:rsidRPr="00FC48BB">
        <w:rPr>
          <w:rFonts w:ascii="Arial" w:eastAsia="Times New Roman" w:hAnsi="Arial" w:cs="Arial"/>
          <w:color w:val="000000"/>
          <w:sz w:val="22"/>
          <w:szCs w:val="22"/>
        </w:rPr>
        <w:t>strategies.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C22EFDC" w14:textId="77777777" w:rsidR="003C0035" w:rsidRDefault="003C0035" w:rsidP="00FC48BB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358B0FA" w14:textId="081DC34E" w:rsidR="00FC48BB" w:rsidRPr="00FC48BB" w:rsidRDefault="00851BDC" w:rsidP="00FC48BB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Of course, w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e will not be able to completely solve such ambitious 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 xml:space="preserve">medical and scientific 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goals in one semester. 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>However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99609D">
        <w:rPr>
          <w:rFonts w:ascii="Arial" w:hAnsi="Arial" w:cs="Arial"/>
          <w:sz w:val="22"/>
          <w:szCs w:val="22"/>
        </w:rPr>
        <w:t>o</w:t>
      </w:r>
      <w:r w:rsidR="00D66D39" w:rsidRPr="00FC48BB">
        <w:rPr>
          <w:rFonts w:ascii="Arial" w:hAnsi="Arial" w:cs="Arial"/>
          <w:sz w:val="22"/>
          <w:szCs w:val="22"/>
        </w:rPr>
        <w:t xml:space="preserve">ver the next </w:t>
      </w:r>
      <w:r w:rsidR="0099609D">
        <w:rPr>
          <w:rFonts w:ascii="Arial" w:hAnsi="Arial" w:cs="Arial"/>
          <w:sz w:val="22"/>
          <w:szCs w:val="22"/>
        </w:rPr>
        <w:t>few</w:t>
      </w:r>
      <w:r w:rsidR="00D66D39" w:rsidRPr="00FC48BB">
        <w:rPr>
          <w:rFonts w:ascii="Arial" w:hAnsi="Arial" w:cs="Arial"/>
          <w:sz w:val="22"/>
          <w:szCs w:val="22"/>
        </w:rPr>
        <w:t xml:space="preserve"> weeks</w:t>
      </w:r>
      <w:r w:rsidR="00DA4873">
        <w:rPr>
          <w:rFonts w:ascii="Arial" w:hAnsi="Arial" w:cs="Arial"/>
          <w:sz w:val="22"/>
          <w:szCs w:val="22"/>
        </w:rPr>
        <w:t>,</w:t>
      </w:r>
      <w:r w:rsidR="00D66D39" w:rsidRPr="00FC48BB">
        <w:rPr>
          <w:rFonts w:ascii="Arial" w:hAnsi="Arial" w:cs="Arial"/>
          <w:sz w:val="22"/>
          <w:szCs w:val="22"/>
        </w:rPr>
        <w:t xml:space="preserve"> </w:t>
      </w:r>
      <w:r w:rsidR="0099609D">
        <w:rPr>
          <w:rFonts w:ascii="Arial" w:hAnsi="Arial" w:cs="Arial"/>
          <w:sz w:val="22"/>
          <w:szCs w:val="22"/>
        </w:rPr>
        <w:t>we</w:t>
      </w:r>
      <w:r w:rsidR="00D66D39" w:rsidRPr="00FC48BB">
        <w:rPr>
          <w:rFonts w:ascii="Arial" w:hAnsi="Arial" w:cs="Arial"/>
          <w:sz w:val="22"/>
          <w:szCs w:val="22"/>
        </w:rPr>
        <w:t xml:space="preserve"> will </w:t>
      </w:r>
      <w:r w:rsidR="0099609D">
        <w:rPr>
          <w:rFonts w:ascii="Arial" w:hAnsi="Arial" w:cs="Arial"/>
          <w:sz w:val="22"/>
          <w:szCs w:val="22"/>
        </w:rPr>
        <w:t xml:space="preserve">focus on </w:t>
      </w:r>
      <w:r w:rsidR="00D66D39" w:rsidRPr="00FC48BB">
        <w:rPr>
          <w:rFonts w:ascii="Arial" w:hAnsi="Arial" w:cs="Arial"/>
          <w:sz w:val="22"/>
          <w:szCs w:val="22"/>
        </w:rPr>
        <w:t>enhanc</w:t>
      </w:r>
      <w:r w:rsidR="0099609D">
        <w:rPr>
          <w:rFonts w:ascii="Arial" w:hAnsi="Arial" w:cs="Arial"/>
          <w:sz w:val="22"/>
          <w:szCs w:val="22"/>
        </w:rPr>
        <w:t>ing</w:t>
      </w:r>
      <w:r w:rsidR="00D66D39" w:rsidRPr="00FC48BB">
        <w:rPr>
          <w:rFonts w:ascii="Arial" w:hAnsi="Arial" w:cs="Arial"/>
          <w:sz w:val="22"/>
          <w:szCs w:val="22"/>
        </w:rPr>
        <w:t xml:space="preserve"> </w:t>
      </w:r>
      <w:r w:rsidR="0099609D">
        <w:rPr>
          <w:rFonts w:ascii="Arial" w:hAnsi="Arial" w:cs="Arial"/>
          <w:sz w:val="22"/>
          <w:szCs w:val="22"/>
        </w:rPr>
        <w:t>the rigor of our classification model</w:t>
      </w:r>
      <w:r w:rsidR="00D66D39" w:rsidRPr="00FC48BB">
        <w:rPr>
          <w:rFonts w:ascii="Arial" w:hAnsi="Arial" w:cs="Arial"/>
          <w:sz w:val="22"/>
          <w:szCs w:val="22"/>
        </w:rPr>
        <w:t xml:space="preserve">. </w:t>
      </w:r>
      <w:r w:rsidR="00101308">
        <w:rPr>
          <w:rFonts w:ascii="Arial" w:hAnsi="Arial" w:cs="Arial"/>
          <w:sz w:val="22"/>
          <w:szCs w:val="22"/>
        </w:rPr>
        <w:t xml:space="preserve">An </w:t>
      </w:r>
      <w:r w:rsidR="000C1B26">
        <w:rPr>
          <w:rFonts w:ascii="Arial" w:hAnsi="Arial" w:cs="Arial"/>
          <w:sz w:val="22"/>
          <w:szCs w:val="22"/>
        </w:rPr>
        <w:t>obvious</w:t>
      </w:r>
      <w:r w:rsidR="00101308">
        <w:rPr>
          <w:rFonts w:ascii="Arial" w:hAnsi="Arial" w:cs="Arial"/>
          <w:sz w:val="22"/>
          <w:szCs w:val="22"/>
        </w:rPr>
        <w:t xml:space="preserve"> enhancement would be to increase the depth of the decision tree</w:t>
      </w:r>
      <w:r w:rsidR="003C0035">
        <w:rPr>
          <w:rFonts w:ascii="Arial" w:hAnsi="Arial" w:cs="Arial"/>
          <w:sz w:val="22"/>
          <w:szCs w:val="22"/>
        </w:rPr>
        <w:t xml:space="preserve">; </w:t>
      </w:r>
      <w:r w:rsidR="003A1F2D">
        <w:rPr>
          <w:rFonts w:ascii="Arial" w:hAnsi="Arial" w:cs="Arial"/>
          <w:sz w:val="22"/>
          <w:szCs w:val="22"/>
        </w:rPr>
        <w:t>the</w:t>
      </w:r>
      <w:r w:rsidR="003C0035">
        <w:rPr>
          <w:rFonts w:ascii="Arial" w:hAnsi="Arial" w:cs="Arial"/>
          <w:sz w:val="22"/>
          <w:szCs w:val="22"/>
        </w:rPr>
        <w:t xml:space="preserve"> </w:t>
      </w:r>
      <w:r w:rsidR="003A1F2D">
        <w:rPr>
          <w:rFonts w:ascii="Arial" w:hAnsi="Arial" w:cs="Arial"/>
          <w:sz w:val="22"/>
          <w:szCs w:val="22"/>
        </w:rPr>
        <w:t>process</w:t>
      </w:r>
      <w:r w:rsidR="003C0035">
        <w:rPr>
          <w:rFonts w:ascii="Arial" w:hAnsi="Arial" w:cs="Arial"/>
          <w:sz w:val="22"/>
          <w:szCs w:val="22"/>
        </w:rPr>
        <w:t xml:space="preserve"> </w:t>
      </w:r>
      <w:r w:rsidR="003A1F2D">
        <w:rPr>
          <w:rFonts w:ascii="Arial" w:hAnsi="Arial" w:cs="Arial"/>
          <w:sz w:val="22"/>
          <w:szCs w:val="22"/>
        </w:rPr>
        <w:t>for creating</w:t>
      </w:r>
      <w:r w:rsidR="000C1B26">
        <w:rPr>
          <w:rFonts w:ascii="Arial" w:hAnsi="Arial" w:cs="Arial"/>
          <w:sz w:val="22"/>
          <w:szCs w:val="22"/>
        </w:rPr>
        <w:t xml:space="preserve"> a deeper decision tree</w:t>
      </w:r>
      <w:r w:rsidR="003C0035">
        <w:rPr>
          <w:rFonts w:ascii="Arial" w:hAnsi="Arial" w:cs="Arial"/>
          <w:sz w:val="22"/>
          <w:szCs w:val="22"/>
        </w:rPr>
        <w:t xml:space="preserve"> should be </w:t>
      </w:r>
      <w:r w:rsidR="000C1B26">
        <w:rPr>
          <w:rFonts w:ascii="Arial" w:hAnsi="Arial" w:cs="Arial"/>
          <w:sz w:val="22"/>
          <w:szCs w:val="22"/>
        </w:rPr>
        <w:t>clear</w:t>
      </w:r>
      <w:r w:rsidR="003C0035">
        <w:rPr>
          <w:rFonts w:ascii="Arial" w:hAnsi="Arial" w:cs="Arial"/>
          <w:sz w:val="22"/>
          <w:szCs w:val="22"/>
        </w:rPr>
        <w:t xml:space="preserve"> at this point in the course</w:t>
      </w:r>
      <w:r w:rsidR="00101308">
        <w:rPr>
          <w:rFonts w:ascii="Arial" w:hAnsi="Arial" w:cs="Arial"/>
          <w:sz w:val="22"/>
          <w:szCs w:val="22"/>
        </w:rPr>
        <w:t xml:space="preserve">. 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>Thus</w:t>
      </w:r>
      <w:r w:rsidR="00D66D39" w:rsidRPr="00FC48BB">
        <w:rPr>
          <w:rFonts w:ascii="Arial" w:eastAsia="Times New Roman" w:hAnsi="Arial" w:cs="Arial"/>
          <w:color w:val="000000"/>
          <w:sz w:val="22"/>
          <w:szCs w:val="22"/>
        </w:rPr>
        <w:t>, we will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0C1B26">
        <w:rPr>
          <w:rFonts w:ascii="Arial" w:eastAsia="Times New Roman" w:hAnsi="Arial" w:cs="Arial"/>
          <w:color w:val="000000"/>
          <w:sz w:val="22"/>
          <w:szCs w:val="22"/>
        </w:rPr>
        <w:t xml:space="preserve">focus on learning </w:t>
      </w:r>
      <w:r w:rsidR="00A031A1">
        <w:rPr>
          <w:rFonts w:ascii="Arial" w:eastAsia="Times New Roman" w:hAnsi="Arial" w:cs="Arial"/>
          <w:color w:val="000000"/>
          <w:sz w:val="22"/>
          <w:szCs w:val="22"/>
        </w:rPr>
        <w:t xml:space="preserve">advanced </w:t>
      </w:r>
      <w:r w:rsidR="00A031A1"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techniques </w:t>
      </w:r>
      <w:r w:rsidR="00A031A1">
        <w:rPr>
          <w:rFonts w:ascii="Arial" w:eastAsia="Times New Roman" w:hAnsi="Arial" w:cs="Arial"/>
          <w:color w:val="000000"/>
          <w:sz w:val="22"/>
          <w:szCs w:val="22"/>
        </w:rPr>
        <w:t xml:space="preserve">for </w:t>
      </w:r>
      <w:r w:rsidR="00D66D39"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node splitting and </w:t>
      </w:r>
      <w:r w:rsidR="003C0035">
        <w:rPr>
          <w:rFonts w:ascii="Arial" w:eastAsia="Times New Roman" w:hAnsi="Arial" w:cs="Arial"/>
          <w:color w:val="000000"/>
          <w:sz w:val="22"/>
          <w:szCs w:val="22"/>
        </w:rPr>
        <w:t xml:space="preserve">for </w:t>
      </w:r>
      <w:r w:rsidR="00D66D39"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classifier construction. 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In addition to learning general techniques for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 xml:space="preserve">solving 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>classification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 xml:space="preserve"> problems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, we will also learn how to interpret our </w:t>
      </w:r>
      <w:r>
        <w:rPr>
          <w:rFonts w:ascii="Arial" w:eastAsia="Times New Roman" w:hAnsi="Arial" w:cs="Arial"/>
          <w:color w:val="000000"/>
          <w:sz w:val="22"/>
          <w:szCs w:val="22"/>
        </w:rPr>
        <w:t>models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 in the context of the larger goals of cancer research,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>yield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ing results that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>will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 serve as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 xml:space="preserve">a strong 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 xml:space="preserve">starting point for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 xml:space="preserve">unraveling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biological story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>of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EE0007">
        <w:rPr>
          <w:rFonts w:ascii="Arial" w:eastAsia="Times New Roman" w:hAnsi="Arial" w:cs="Arial"/>
          <w:color w:val="000000"/>
          <w:sz w:val="22"/>
          <w:szCs w:val="22"/>
        </w:rPr>
        <w:t>cancer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phenotype</w:t>
      </w:r>
      <w:r w:rsidR="0099609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2611379" w14:textId="77777777" w:rsidR="00D66D39" w:rsidRDefault="00D66D39" w:rsidP="00225930">
      <w:pPr>
        <w:rPr>
          <w:rFonts w:ascii="Arial" w:hAnsi="Arial" w:cs="Arial"/>
          <w:sz w:val="22"/>
          <w:szCs w:val="22"/>
          <w:u w:val="single"/>
        </w:rPr>
      </w:pPr>
    </w:p>
    <w:p w14:paraId="4135044A" w14:textId="799D5E5A" w:rsidR="00F30265" w:rsidRDefault="00F30265" w:rsidP="00225930">
      <w:pPr>
        <w:rPr>
          <w:rFonts w:ascii="Arial" w:hAnsi="Arial" w:cs="Arial"/>
          <w:sz w:val="22"/>
          <w:szCs w:val="22"/>
        </w:rPr>
      </w:pPr>
      <w:r w:rsidRPr="00F30265">
        <w:rPr>
          <w:rFonts w:ascii="Arial" w:hAnsi="Arial" w:cs="Arial"/>
          <w:sz w:val="22"/>
          <w:szCs w:val="22"/>
        </w:rPr>
        <w:t xml:space="preserve">There </w:t>
      </w:r>
      <w:r>
        <w:rPr>
          <w:rFonts w:ascii="Arial" w:hAnsi="Arial" w:cs="Arial"/>
          <w:sz w:val="22"/>
          <w:szCs w:val="22"/>
        </w:rPr>
        <w:t xml:space="preserve">will be no </w:t>
      </w:r>
      <w:r w:rsidR="0050206F">
        <w:rPr>
          <w:rFonts w:ascii="Arial" w:hAnsi="Arial" w:cs="Arial"/>
          <w:sz w:val="22"/>
          <w:szCs w:val="22"/>
        </w:rPr>
        <w:t xml:space="preserve">Canvas </w:t>
      </w:r>
      <w:r>
        <w:rPr>
          <w:rFonts w:ascii="Arial" w:hAnsi="Arial" w:cs="Arial"/>
          <w:sz w:val="22"/>
          <w:szCs w:val="22"/>
        </w:rPr>
        <w:t>quiz this week.  Instead, you will learn new concepts via a</w:t>
      </w:r>
      <w:r w:rsidR="003F7D54">
        <w:rPr>
          <w:rFonts w:ascii="Arial" w:hAnsi="Arial" w:cs="Arial"/>
          <w:sz w:val="22"/>
          <w:szCs w:val="22"/>
        </w:rPr>
        <w:t>n in-class</w:t>
      </w:r>
      <w:r>
        <w:rPr>
          <w:rFonts w:ascii="Arial" w:hAnsi="Arial" w:cs="Arial"/>
          <w:sz w:val="22"/>
          <w:szCs w:val="22"/>
        </w:rPr>
        <w:t xml:space="preserve"> two-part data mining project</w:t>
      </w:r>
      <w:r w:rsidR="00DA4873">
        <w:rPr>
          <w:rFonts w:ascii="Arial" w:hAnsi="Arial" w:cs="Arial"/>
          <w:sz w:val="22"/>
          <w:szCs w:val="22"/>
        </w:rPr>
        <w:t>. R</w:t>
      </w:r>
      <w:r>
        <w:rPr>
          <w:rFonts w:ascii="Arial" w:hAnsi="Arial" w:cs="Arial"/>
          <w:sz w:val="22"/>
          <w:szCs w:val="22"/>
        </w:rPr>
        <w:t xml:space="preserve">esults </w:t>
      </w:r>
      <w:r w:rsidR="00E37509">
        <w:rPr>
          <w:rFonts w:ascii="Arial" w:hAnsi="Arial" w:cs="Arial"/>
          <w:sz w:val="22"/>
          <w:szCs w:val="22"/>
        </w:rPr>
        <w:t xml:space="preserve">for part 1 </w:t>
      </w:r>
      <w:r>
        <w:rPr>
          <w:rFonts w:ascii="Arial" w:hAnsi="Arial" w:cs="Arial"/>
          <w:sz w:val="22"/>
          <w:szCs w:val="22"/>
        </w:rPr>
        <w:t>are due</w:t>
      </w:r>
      <w:r w:rsidR="00E37509">
        <w:rPr>
          <w:rFonts w:ascii="Arial" w:hAnsi="Arial" w:cs="Arial"/>
          <w:sz w:val="22"/>
          <w:szCs w:val="22"/>
        </w:rPr>
        <w:t xml:space="preserve"> at the start of class</w:t>
      </w:r>
      <w:r>
        <w:rPr>
          <w:rFonts w:ascii="Arial" w:hAnsi="Arial" w:cs="Arial"/>
          <w:sz w:val="22"/>
          <w:szCs w:val="22"/>
        </w:rPr>
        <w:t xml:space="preserve"> on </w:t>
      </w:r>
      <w:r w:rsidR="00DA4873">
        <w:rPr>
          <w:rFonts w:ascii="Arial" w:hAnsi="Arial" w:cs="Arial"/>
          <w:sz w:val="22"/>
          <w:szCs w:val="22"/>
        </w:rPr>
        <w:t>Thursday</w:t>
      </w:r>
      <w:r w:rsidR="00E37509">
        <w:rPr>
          <w:rFonts w:ascii="Arial" w:hAnsi="Arial" w:cs="Arial"/>
          <w:sz w:val="22"/>
          <w:szCs w:val="22"/>
        </w:rPr>
        <w:t xml:space="preserve">, and results for part 2 are due at the start of class </w:t>
      </w:r>
      <w:r>
        <w:rPr>
          <w:rFonts w:ascii="Arial" w:hAnsi="Arial" w:cs="Arial"/>
          <w:sz w:val="22"/>
          <w:szCs w:val="22"/>
        </w:rPr>
        <w:t>on</w:t>
      </w:r>
      <w:r w:rsidR="00DA4873">
        <w:rPr>
          <w:rFonts w:ascii="Arial" w:hAnsi="Arial" w:cs="Arial"/>
          <w:sz w:val="22"/>
          <w:szCs w:val="22"/>
        </w:rPr>
        <w:t xml:space="preserve"> the following</w:t>
      </w:r>
      <w:r>
        <w:rPr>
          <w:rFonts w:ascii="Arial" w:hAnsi="Arial" w:cs="Arial"/>
          <w:sz w:val="22"/>
          <w:szCs w:val="22"/>
        </w:rPr>
        <w:t xml:space="preserve"> </w:t>
      </w:r>
      <w:r w:rsidR="00F46E1F">
        <w:rPr>
          <w:rFonts w:ascii="Arial" w:hAnsi="Arial" w:cs="Arial"/>
          <w:sz w:val="22"/>
          <w:szCs w:val="22"/>
        </w:rPr>
        <w:t>T</w:t>
      </w:r>
      <w:r w:rsidR="00DA4873">
        <w:rPr>
          <w:rFonts w:ascii="Arial" w:hAnsi="Arial" w:cs="Arial"/>
          <w:sz w:val="22"/>
          <w:szCs w:val="22"/>
        </w:rPr>
        <w:t>ue</w:t>
      </w:r>
      <w:r w:rsidR="00F46E1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day. </w:t>
      </w:r>
      <w:r w:rsidR="00E37509">
        <w:rPr>
          <w:rFonts w:ascii="Arial" w:hAnsi="Arial" w:cs="Arial"/>
          <w:sz w:val="22"/>
          <w:szCs w:val="22"/>
        </w:rPr>
        <w:t xml:space="preserve">Before coming to class on Tuesday, watch Prof. </w:t>
      </w:r>
      <w:r w:rsidR="004E47EF">
        <w:rPr>
          <w:rFonts w:ascii="Arial" w:hAnsi="Arial" w:cs="Arial"/>
          <w:sz w:val="22"/>
          <w:szCs w:val="22"/>
        </w:rPr>
        <w:t>Welch’s</w:t>
      </w:r>
      <w:r>
        <w:rPr>
          <w:rFonts w:ascii="Arial" w:hAnsi="Arial" w:cs="Arial"/>
          <w:sz w:val="22"/>
          <w:szCs w:val="22"/>
        </w:rPr>
        <w:t xml:space="preserve"> video introduction for this week</w:t>
      </w:r>
      <w:r w:rsidR="00E375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9F263F9" w14:textId="77777777" w:rsidR="0023029E" w:rsidRPr="00FC48BB" w:rsidRDefault="0023029E" w:rsidP="0023029E">
      <w:pPr>
        <w:rPr>
          <w:rFonts w:ascii="Arial" w:hAnsi="Arial" w:cs="Arial"/>
          <w:sz w:val="22"/>
          <w:szCs w:val="22"/>
          <w:u w:val="single"/>
        </w:rPr>
      </w:pPr>
    </w:p>
    <w:p w14:paraId="52F2202C" w14:textId="77777777" w:rsidR="0023029E" w:rsidRDefault="0023029E" w:rsidP="002302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Professor Welch’s Introduction to the </w:t>
      </w:r>
      <w:r>
        <w:rPr>
          <w:rFonts w:ascii="Symbol" w:hAnsi="Symbol" w:cs="Arial"/>
          <w:sz w:val="22"/>
          <w:szCs w:val="22"/>
          <w:u w:val="single"/>
        </w:rPr>
        <w:t>F</w:t>
      </w:r>
      <w:r>
        <w:rPr>
          <w:rFonts w:ascii="Arial" w:hAnsi="Arial" w:cs="Arial"/>
          <w:sz w:val="22"/>
          <w:szCs w:val="22"/>
          <w:u w:val="single"/>
        </w:rPr>
        <w:t xml:space="preserve"> Function</w:t>
      </w:r>
      <w:r w:rsidRPr="00FC48BB">
        <w:rPr>
          <w:rFonts w:ascii="Arial" w:hAnsi="Arial" w:cs="Arial"/>
          <w:sz w:val="22"/>
          <w:szCs w:val="22"/>
        </w:rPr>
        <w:t>:</w:t>
      </w:r>
    </w:p>
    <w:p w14:paraId="2DC91439" w14:textId="77777777" w:rsidR="0023029E" w:rsidRDefault="0023029E" w:rsidP="0023029E">
      <w:pPr>
        <w:rPr>
          <w:rFonts w:ascii="Arial" w:hAnsi="Arial" w:cs="Arial"/>
          <w:sz w:val="22"/>
          <w:szCs w:val="22"/>
        </w:rPr>
      </w:pPr>
    </w:p>
    <w:p w14:paraId="16199930" w14:textId="77777777" w:rsidR="0023029E" w:rsidRPr="0023029E" w:rsidRDefault="00AC1198" w:rsidP="0023029E">
      <w:pPr>
        <w:pStyle w:val="ListParagraph"/>
        <w:numPr>
          <w:ilvl w:val="0"/>
          <w:numId w:val="45"/>
        </w:numPr>
        <w:rPr>
          <w:rFonts w:ascii="Arial" w:hAnsi="Arial" w:cs="Arial"/>
          <w:u w:val="single"/>
        </w:rPr>
      </w:pPr>
      <w:hyperlink r:id="rId7" w:history="1">
        <w:r w:rsidRPr="005B0FBC">
          <w:rPr>
            <w:rStyle w:val="Hyperlink"/>
            <w:rFonts w:ascii="Arial" w:hAnsi="Arial" w:cs="Arial"/>
          </w:rPr>
          <w:t>https://www.youtube.com/watch?v=3U4InmGOxkA</w:t>
        </w:r>
      </w:hyperlink>
      <w:r>
        <w:rPr>
          <w:rFonts w:ascii="Arial" w:hAnsi="Arial" w:cs="Arial"/>
          <w:u w:val="single"/>
        </w:rPr>
        <w:t xml:space="preserve"> </w:t>
      </w:r>
    </w:p>
    <w:p w14:paraId="6F168F0A" w14:textId="77777777" w:rsidR="0023029E" w:rsidRPr="00FC48BB" w:rsidRDefault="0023029E" w:rsidP="0023029E">
      <w:pPr>
        <w:rPr>
          <w:rFonts w:ascii="Arial" w:hAnsi="Arial" w:cs="Arial"/>
          <w:sz w:val="22"/>
          <w:szCs w:val="22"/>
          <w:u w:val="single"/>
        </w:rPr>
      </w:pPr>
    </w:p>
    <w:p w14:paraId="4F7A7336" w14:textId="77777777" w:rsidR="0023029E" w:rsidRPr="00FC48BB" w:rsidRDefault="0023029E" w:rsidP="0023029E">
      <w:pPr>
        <w:rPr>
          <w:rFonts w:ascii="Arial" w:hAnsi="Arial" w:cs="Arial"/>
          <w:sz w:val="22"/>
          <w:szCs w:val="22"/>
          <w:u w:val="single"/>
        </w:rPr>
      </w:pPr>
      <w:r w:rsidRPr="00FC48BB">
        <w:rPr>
          <w:rFonts w:ascii="Arial" w:hAnsi="Arial" w:cs="Arial"/>
          <w:sz w:val="22"/>
          <w:szCs w:val="22"/>
          <w:u w:val="single"/>
        </w:rPr>
        <w:t>Data Mining Activity</w:t>
      </w:r>
      <w:r w:rsidRPr="00FC48BB">
        <w:rPr>
          <w:rFonts w:ascii="Arial" w:hAnsi="Arial" w:cs="Arial"/>
          <w:sz w:val="22"/>
          <w:szCs w:val="22"/>
        </w:rPr>
        <w:t>:</w:t>
      </w:r>
    </w:p>
    <w:p w14:paraId="27A2ACC5" w14:textId="77777777" w:rsidR="00D66D39" w:rsidRPr="00FC48BB" w:rsidRDefault="00D66D39" w:rsidP="00225930">
      <w:pPr>
        <w:rPr>
          <w:rFonts w:ascii="Arial" w:hAnsi="Arial" w:cs="Arial"/>
          <w:sz w:val="22"/>
          <w:szCs w:val="22"/>
          <w:u w:val="single"/>
        </w:rPr>
      </w:pPr>
    </w:p>
    <w:p w14:paraId="26CAC65A" w14:textId="60B91833" w:rsidR="00684138" w:rsidRDefault="0057126E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>This week</w:t>
      </w:r>
      <w:r w:rsidR="005241EB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you </w:t>
      </w: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will </w:t>
      </w:r>
      <w:r w:rsidR="0003119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learn 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a new method </w:t>
      </w:r>
      <w:r w:rsidR="00031191" w:rsidRPr="00583901">
        <w:rPr>
          <w:rFonts w:ascii="Arial" w:hAnsi="Arial" w:cs="Arial"/>
          <w:iCs/>
          <w:color w:val="000000" w:themeColor="text1"/>
          <w:sz w:val="22"/>
          <w:szCs w:val="22"/>
        </w:rPr>
        <w:t>for selecting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031191" w:rsidRPr="00583901">
        <w:rPr>
          <w:rFonts w:ascii="Arial" w:hAnsi="Arial" w:cs="Arial"/>
          <w:iCs/>
          <w:color w:val="000000" w:themeColor="text1"/>
          <w:sz w:val="22"/>
          <w:szCs w:val="22"/>
        </w:rPr>
        <w:t>features to use when building decision trees</w:t>
      </w:r>
      <w:r w:rsidR="00421E54" w:rsidRPr="00583901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="0003119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>Specifically, you will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learn about the </w:t>
      </w:r>
      <w:r w:rsidR="00583901" w:rsidRPr="003C0035">
        <w:rPr>
          <w:rFonts w:ascii="Symbol" w:hAnsi="Symbol" w:cs="Arial"/>
          <w:iCs/>
          <w:color w:val="000000" w:themeColor="text1"/>
          <w:sz w:val="22"/>
          <w:szCs w:val="22"/>
          <w:u w:val="single"/>
        </w:rPr>
        <w:t>F</w:t>
      </w:r>
      <w:r w:rsidR="00583901" w:rsidRPr="003C0035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function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>, which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is a measure of the “goodness” of a candidate split </w:t>
      </w:r>
      <w:r w:rsidR="00583901" w:rsidRPr="00583901">
        <w:rPr>
          <w:rFonts w:ascii="Arial" w:hAnsi="Arial" w:cs="Arial"/>
          <w:i/>
          <w:color w:val="000000" w:themeColor="text1"/>
          <w:sz w:val="22"/>
          <w:szCs w:val="22"/>
        </w:rPr>
        <w:t xml:space="preserve">s 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at node </w:t>
      </w:r>
      <w:r w:rsidR="00583901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of a decision tree</w:t>
      </w:r>
      <w:r w:rsidR="00225930">
        <w:rPr>
          <w:rStyle w:val="FootnoteReference"/>
          <w:rFonts w:ascii="Arial" w:hAnsi="Arial" w:cs="Arial"/>
          <w:iCs/>
          <w:color w:val="000000" w:themeColor="text1"/>
          <w:sz w:val="22"/>
          <w:szCs w:val="22"/>
        </w:rPr>
        <w:footnoteReference w:id="1"/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. The optimal split is </w:t>
      </w:r>
      <w:r w:rsidR="005241EB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5241EB">
        <w:rPr>
          <w:rFonts w:ascii="Arial" w:hAnsi="Arial" w:cs="Arial"/>
          <w:iCs/>
          <w:color w:val="000000" w:themeColor="text1"/>
          <w:sz w:val="22"/>
          <w:szCs w:val="22"/>
        </w:rPr>
        <w:t>one tha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t maximizes the </w:t>
      </w:r>
      <w:proofErr w:type="spellStart"/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measure </w:t>
      </w:r>
      <w:r w:rsidR="00583901" w:rsidRPr="00583901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proofErr w:type="gramStart"/>
      <w:r w:rsidR="00583901" w:rsidRPr="00583901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proofErr w:type="spellEnd"/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583901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proofErr w:type="gramEnd"/>
      <w:r w:rsidR="00583901" w:rsidRPr="00583901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over all possible splits at node </w:t>
      </w:r>
      <w:r w:rsidR="00583901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 </w:t>
      </w:r>
    </w:p>
    <w:p w14:paraId="4C283ACB" w14:textId="77777777" w:rsidR="00684138" w:rsidRDefault="00684138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3E645E41" w14:textId="77777777" w:rsidR="001B3B57" w:rsidRDefault="00583901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As an alternative to using the quantity “</w:t>
      </w:r>
      <w:r w:rsidRPr="00AF2D24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TP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-</w:t>
      </w:r>
      <w:r w:rsidRPr="00AF2D24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FP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” to select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a 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feature</w:t>
      </w:r>
      <w:r w:rsid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280DD2" w:rsidRPr="00280DD2">
        <w:rPr>
          <w:rFonts w:ascii="Script MT Bold" w:hAnsi="Script MT Bold" w:cs="Arial"/>
          <w:iCs/>
          <w:color w:val="000000" w:themeColor="text1"/>
          <w:sz w:val="22"/>
          <w:szCs w:val="22"/>
        </w:rPr>
        <w:t>F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to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split </w:t>
      </w:r>
      <w:r w:rsidR="008C67F8">
        <w:rPr>
          <w:rFonts w:ascii="Arial" w:hAnsi="Arial" w:cs="Arial"/>
          <w:iCs/>
          <w:color w:val="000000" w:themeColor="text1"/>
          <w:sz w:val="22"/>
          <w:szCs w:val="22"/>
        </w:rPr>
        <w:t xml:space="preserve">a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node of 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a decision tree, you will </w:t>
      </w:r>
      <w:r w:rsidR="00684138">
        <w:rPr>
          <w:rFonts w:ascii="Arial" w:hAnsi="Arial" w:cs="Arial"/>
          <w:iCs/>
          <w:color w:val="000000" w:themeColor="text1"/>
          <w:sz w:val="22"/>
          <w:szCs w:val="22"/>
        </w:rPr>
        <w:t>select features that maximize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the value of the </w:t>
      </w:r>
      <w:r w:rsidR="00770722" w:rsidRPr="00583901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proofErr w:type="spellStart"/>
      <w:proofErr w:type="gramStart"/>
      <w:r w:rsidR="00770722" w:rsidRPr="00583901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770722"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770722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proofErr w:type="spellEnd"/>
      <w:proofErr w:type="gramEnd"/>
      <w:r w:rsidR="00770722" w:rsidRPr="00583901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770722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>measure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, which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 prefer</w:t>
      </w:r>
      <w:r w:rsidR="008C67F8">
        <w:rPr>
          <w:rFonts w:ascii="Arial" w:hAnsi="Arial" w:cs="Arial"/>
          <w:iCs/>
          <w:color w:val="000000" w:themeColor="text1"/>
          <w:sz w:val="22"/>
          <w:szCs w:val="22"/>
        </w:rPr>
        <w:t>s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 splits that </w:t>
      </w:r>
    </w:p>
    <w:p w14:paraId="2B80BBA8" w14:textId="77777777" w:rsidR="001B3B57" w:rsidRDefault="00770722" w:rsidP="001B3B57">
      <w:pPr>
        <w:pStyle w:val="ListParagraph"/>
        <w:numPr>
          <w:ilvl w:val="0"/>
          <w:numId w:val="39"/>
        </w:numPr>
        <w:rPr>
          <w:rFonts w:ascii="Arial" w:hAnsi="Arial" w:cs="Arial"/>
          <w:iCs/>
          <w:color w:val="000000" w:themeColor="text1"/>
        </w:rPr>
      </w:pPr>
      <w:r w:rsidRPr="001B3B57">
        <w:rPr>
          <w:rFonts w:ascii="Arial" w:hAnsi="Arial" w:cs="Arial"/>
          <w:iCs/>
          <w:color w:val="000000" w:themeColor="text1"/>
        </w:rPr>
        <w:t xml:space="preserve">are homogeneous (have samples from only one class) and </w:t>
      </w:r>
    </w:p>
    <w:p w14:paraId="04ABDFEC" w14:textId="77777777" w:rsidR="00770722" w:rsidRPr="001B3B57" w:rsidRDefault="00770722" w:rsidP="001A71B5">
      <w:pPr>
        <w:pStyle w:val="ListParagraph"/>
        <w:numPr>
          <w:ilvl w:val="0"/>
          <w:numId w:val="39"/>
        </w:numPr>
        <w:rPr>
          <w:rFonts w:ascii="Arial" w:hAnsi="Arial" w:cs="Arial"/>
          <w:iCs/>
          <w:color w:val="000000" w:themeColor="text1"/>
        </w:rPr>
      </w:pPr>
      <w:r w:rsidRPr="001B3B57">
        <w:rPr>
          <w:rFonts w:ascii="Arial" w:hAnsi="Arial" w:cs="Arial"/>
          <w:iCs/>
          <w:color w:val="000000" w:themeColor="text1"/>
        </w:rPr>
        <w:t xml:space="preserve">have roughly equal numbers of records. </w:t>
      </w:r>
    </w:p>
    <w:p w14:paraId="50BA0393" w14:textId="77777777" w:rsidR="00CA69B6" w:rsidRPr="00583901" w:rsidRDefault="00770722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r w:rsidRPr="00770722">
        <w:rPr>
          <w:rFonts w:ascii="Symbol" w:hAnsi="Symbol" w:cs="Arial"/>
          <w:iCs/>
          <w:color w:val="000000" w:themeColor="text1"/>
          <w:sz w:val="22"/>
          <w:szCs w:val="22"/>
        </w:rPr>
        <w:t xml:space="preserve"> </w:t>
      </w:r>
      <w:r w:rsidRPr="00583901">
        <w:rPr>
          <w:rFonts w:ascii="Symbol" w:hAnsi="Symbol" w:cs="Arial"/>
          <w:iCs/>
          <w:color w:val="000000" w:themeColor="text1"/>
          <w:sz w:val="22"/>
          <w:szCs w:val="22"/>
        </w:rPr>
        <w:t>F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1B3B57">
        <w:rPr>
          <w:rFonts w:ascii="Arial" w:hAnsi="Arial" w:cs="Arial"/>
          <w:iCs/>
          <w:color w:val="000000" w:themeColor="text1"/>
          <w:sz w:val="22"/>
          <w:szCs w:val="22"/>
        </w:rPr>
        <w:t>measure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is defined as </w:t>
      </w:r>
      <w:r w:rsidR="001A71B5" w:rsidRPr="00583901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proofErr w:type="spellStart"/>
      <w:proofErr w:type="gramStart"/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proofErr w:type="spellEnd"/>
      <w:proofErr w:type="gramEnd"/>
      <w:r w:rsidR="001A71B5" w:rsidRPr="00583901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= 2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F85407">
        <w:rPr>
          <w:rFonts w:ascii="Arial" w:hAnsi="Arial" w:cs="Arial"/>
          <w:iCs/>
          <w:color w:val="000000" w:themeColor="text1"/>
          <w:sz w:val="22"/>
          <w:szCs w:val="22"/>
        </w:rPr>
        <w:t>*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1A71B5" w:rsidRPr="00583901">
        <w:rPr>
          <w:rFonts w:ascii="Arial" w:hAnsi="Arial" w:cs="Arial"/>
          <w:i/>
          <w:color w:val="000000" w:themeColor="text1"/>
          <w:sz w:val="22"/>
          <w:szCs w:val="22"/>
        </w:rPr>
        <w:t>Q</w:t>
      </w:r>
      <w:r w:rsidR="00583901" w:rsidRPr="00583901">
        <w:rPr>
          <w:rFonts w:ascii="Arial" w:hAnsi="Arial" w:cs="Arial"/>
          <w:sz w:val="22"/>
          <w:szCs w:val="22"/>
        </w:rPr>
        <w:t>(</w:t>
      </w:r>
      <w:proofErr w:type="spellStart"/>
      <w:r w:rsidR="00583901" w:rsidRPr="00583901">
        <w:rPr>
          <w:rFonts w:ascii="Arial" w:hAnsi="Arial" w:cs="Arial"/>
          <w:i/>
          <w:iCs/>
          <w:sz w:val="22"/>
          <w:szCs w:val="22"/>
        </w:rPr>
        <w:t>s</w:t>
      </w:r>
      <w:r w:rsidR="00583901" w:rsidRPr="00583901">
        <w:rPr>
          <w:rFonts w:ascii="Arial" w:hAnsi="Arial" w:cs="Arial"/>
          <w:sz w:val="22"/>
          <w:szCs w:val="22"/>
        </w:rPr>
        <w:t>|</w:t>
      </w:r>
      <w:r w:rsidR="00583901" w:rsidRPr="00583901">
        <w:rPr>
          <w:rFonts w:ascii="Arial" w:hAnsi="Arial" w:cs="Arial"/>
          <w:i/>
          <w:iCs/>
          <w:sz w:val="22"/>
          <w:szCs w:val="22"/>
        </w:rPr>
        <w:t>t</w:t>
      </w:r>
      <w:proofErr w:type="spellEnd"/>
      <w:r w:rsidR="00583901" w:rsidRPr="00583901">
        <w:rPr>
          <w:rFonts w:ascii="Arial" w:hAnsi="Arial" w:cs="Arial"/>
          <w:sz w:val="22"/>
          <w:szCs w:val="22"/>
        </w:rPr>
        <w:t>)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</w:p>
    <w:p w14:paraId="0B280A01" w14:textId="77777777" w:rsidR="00CA69B6" w:rsidRPr="00583901" w:rsidRDefault="00CA69B6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1A14758C" w14:textId="77777777" w:rsidR="001A71B5" w:rsidRPr="00583901" w:rsidRDefault="001A71B5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lastRenderedPageBreak/>
        <w:t xml:space="preserve">The 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first component of the </w:t>
      </w:r>
      <w:r w:rsidR="00CA69B6" w:rsidRPr="00583901">
        <w:rPr>
          <w:rFonts w:ascii="Symbol" w:hAnsi="Symbol" w:cs="Arial"/>
          <w:iCs/>
          <w:color w:val="000000" w:themeColor="text1"/>
          <w:sz w:val="22"/>
          <w:szCs w:val="22"/>
        </w:rPr>
        <w:t>F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function, 2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, is maximized when the proportions of samples in the left and right child nodes are equal. Therefore, </w:t>
      </w:r>
      <w:r w:rsidR="00CA69B6" w:rsidRPr="00583901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proofErr w:type="spellStart"/>
      <w:proofErr w:type="gramStart"/>
      <w:r w:rsidR="00CA69B6" w:rsidRPr="00583901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CA69B6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proofErr w:type="spellEnd"/>
      <w:proofErr w:type="gramEnd"/>
      <w:r w:rsidR="00CA69B6" w:rsidRPr="00583901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CA69B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will tend to favor balanced splits that partition the data into child nodes containing equal numbers of records.</w:t>
      </w:r>
    </w:p>
    <w:p w14:paraId="1DEE43A5" w14:textId="77777777" w:rsidR="00CA69B6" w:rsidRPr="00583901" w:rsidRDefault="00CA69B6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58A5C4DE" w14:textId="55E48663" w:rsidR="00394FB4" w:rsidRDefault="00CA69B6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The second component of the </w:t>
      </w:r>
      <w:r w:rsidRPr="00583901">
        <w:rPr>
          <w:rFonts w:ascii="Symbol" w:hAnsi="Symbol" w:cs="Arial"/>
          <w:iCs/>
          <w:color w:val="000000" w:themeColor="text1"/>
          <w:sz w:val="22"/>
          <w:szCs w:val="22"/>
        </w:rPr>
        <w:t>F</w:t>
      </w: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function, </w:t>
      </w:r>
      <w:r w:rsidRPr="00583901">
        <w:rPr>
          <w:rFonts w:ascii="Arial" w:hAnsi="Arial" w:cs="Arial"/>
          <w:i/>
          <w:color w:val="000000" w:themeColor="text1"/>
          <w:sz w:val="22"/>
          <w:szCs w:val="22"/>
        </w:rPr>
        <w:t>Q</w:t>
      </w:r>
      <w:r w:rsidR="00583901" w:rsidRPr="00583901">
        <w:rPr>
          <w:rFonts w:ascii="Arial" w:hAnsi="Arial" w:cs="Arial"/>
          <w:sz w:val="22"/>
          <w:szCs w:val="22"/>
        </w:rPr>
        <w:t>(</w:t>
      </w:r>
      <w:proofErr w:type="spellStart"/>
      <w:r w:rsidR="00583901" w:rsidRPr="00583901">
        <w:rPr>
          <w:rFonts w:ascii="Arial" w:hAnsi="Arial" w:cs="Arial"/>
          <w:i/>
          <w:iCs/>
          <w:sz w:val="22"/>
          <w:szCs w:val="22"/>
        </w:rPr>
        <w:t>s</w:t>
      </w:r>
      <w:r w:rsidR="00583901" w:rsidRPr="00583901">
        <w:rPr>
          <w:rFonts w:ascii="Arial" w:hAnsi="Arial" w:cs="Arial"/>
          <w:sz w:val="22"/>
          <w:szCs w:val="22"/>
        </w:rPr>
        <w:t>|</w:t>
      </w:r>
      <w:r w:rsidR="00583901" w:rsidRPr="00583901">
        <w:rPr>
          <w:rFonts w:ascii="Arial" w:hAnsi="Arial" w:cs="Arial"/>
          <w:i/>
          <w:iCs/>
          <w:sz w:val="22"/>
          <w:szCs w:val="22"/>
        </w:rPr>
        <w:t>t</w:t>
      </w:r>
      <w:proofErr w:type="spellEnd"/>
      <w:r w:rsidR="00583901" w:rsidRPr="00583901">
        <w:rPr>
          <w:rFonts w:ascii="Arial" w:hAnsi="Arial" w:cs="Arial"/>
          <w:sz w:val="22"/>
          <w:szCs w:val="22"/>
        </w:rPr>
        <w:t>)</w:t>
      </w: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is maximized when 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the proportions </w:t>
      </w:r>
      <w:r w:rsidR="00AF2D24">
        <w:rPr>
          <w:rFonts w:ascii="Arial" w:hAnsi="Arial" w:cs="Arial"/>
          <w:iCs/>
          <w:color w:val="000000" w:themeColor="text1"/>
          <w:sz w:val="22"/>
          <w:szCs w:val="22"/>
        </w:rPr>
        <w:t>of samples in the child nodes for each class (</w:t>
      </w:r>
      <w:r w:rsidR="003F7D54">
        <w:rPr>
          <w:rFonts w:ascii="Arial" w:hAnsi="Arial" w:cs="Arial"/>
          <w:iCs/>
          <w:color w:val="000000" w:themeColor="text1"/>
          <w:sz w:val="22"/>
          <w:szCs w:val="22"/>
        </w:rPr>
        <w:t>i.e.</w:t>
      </w:r>
      <w:r w:rsidR="00AF2D24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r w:rsidR="00AF2D24" w:rsidRPr="007141F8">
        <w:rPr>
          <w:rFonts w:ascii="Arial" w:hAnsi="Arial" w:cs="Arial"/>
          <w:iCs/>
          <w:color w:val="000000" w:themeColor="text1"/>
          <w:sz w:val="22"/>
          <w:szCs w:val="22"/>
        </w:rPr>
        <w:t>C</w:t>
      </w:r>
      <w:r w:rsidR="00AF2D24">
        <w:rPr>
          <w:rFonts w:ascii="Arial" w:hAnsi="Arial" w:cs="Arial"/>
          <w:iCs/>
          <w:color w:val="000000" w:themeColor="text1"/>
          <w:sz w:val="22"/>
          <w:szCs w:val="22"/>
        </w:rPr>
        <w:t xml:space="preserve"> and </w:t>
      </w:r>
      <w:r w:rsidR="00AF2D24" w:rsidRPr="007141F8">
        <w:rPr>
          <w:rFonts w:ascii="Arial" w:hAnsi="Arial" w:cs="Arial"/>
          <w:iCs/>
          <w:color w:val="000000" w:themeColor="text1"/>
          <w:sz w:val="22"/>
          <w:szCs w:val="22"/>
        </w:rPr>
        <w:t>NC</w:t>
      </w:r>
      <w:r w:rsidR="00AF2D24">
        <w:rPr>
          <w:rFonts w:ascii="Arial" w:hAnsi="Arial" w:cs="Arial"/>
          <w:iCs/>
          <w:color w:val="000000" w:themeColor="text1"/>
          <w:sz w:val="22"/>
          <w:szCs w:val="22"/>
        </w:rPr>
        <w:t>) are as different as possible.</w:t>
      </w:r>
      <w:r w:rsidR="00394FB4">
        <w:rPr>
          <w:rFonts w:ascii="Arial" w:hAnsi="Arial" w:cs="Arial"/>
          <w:iCs/>
          <w:color w:val="000000" w:themeColor="text1"/>
          <w:sz w:val="22"/>
          <w:szCs w:val="22"/>
        </w:rPr>
        <w:t xml:space="preserve"> The maximum value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>, therefore,</w:t>
      </w:r>
      <w:r w:rsidR="00394FB4">
        <w:rPr>
          <w:rFonts w:ascii="Arial" w:hAnsi="Arial" w:cs="Arial"/>
          <w:iCs/>
          <w:color w:val="000000" w:themeColor="text1"/>
          <w:sz w:val="22"/>
          <w:szCs w:val="22"/>
        </w:rPr>
        <w:t xml:space="preserve"> would occur when</w:t>
      </w:r>
      <w:r w:rsidR="00CB763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394FB4">
        <w:rPr>
          <w:rFonts w:ascii="Arial" w:hAnsi="Arial" w:cs="Arial"/>
          <w:iCs/>
          <w:color w:val="000000" w:themeColor="text1"/>
          <w:sz w:val="22"/>
          <w:szCs w:val="22"/>
        </w:rPr>
        <w:t xml:space="preserve"> for each class</w:t>
      </w:r>
      <w:r w:rsidR="00CB763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394FB4">
        <w:rPr>
          <w:rFonts w:ascii="Arial" w:hAnsi="Arial" w:cs="Arial"/>
          <w:iCs/>
          <w:color w:val="000000" w:themeColor="text1"/>
          <w:sz w:val="22"/>
          <w:szCs w:val="22"/>
        </w:rPr>
        <w:t xml:space="preserve"> the child nodes are completely uniform (pure).</w:t>
      </w:r>
    </w:p>
    <w:p w14:paraId="6A7E4DC4" w14:textId="77777777" w:rsidR="00B1236C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0A7A3F3C" w14:textId="0348BA93" w:rsidR="007170C9" w:rsidRPr="00E37509" w:rsidRDefault="00B4238D" w:rsidP="0044765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PART</w:t>
      </w:r>
      <w:r w:rsidR="00770722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1</w:t>
      </w:r>
      <w:r w:rsidR="007170C9" w:rsidRPr="007170C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770722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 xml:space="preserve">using </w:t>
      </w:r>
      <w:r w:rsidRPr="003F7D54">
        <w:rPr>
          <w:rFonts w:ascii="Symbol" w:hAnsi="Symbol" w:cs="Arial"/>
          <w:b w:val="0"/>
          <w:bCs w:val="0"/>
          <w:iCs/>
          <w:color w:val="000000" w:themeColor="text1"/>
          <w:sz w:val="22"/>
          <w:szCs w:val="22"/>
          <w:u w:val="single"/>
        </w:rPr>
        <w:t>F(</w:t>
      </w:r>
      <w:proofErr w:type="spellStart"/>
      <w:proofErr w:type="gramStart"/>
      <w:r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>s</w:t>
      </w:r>
      <w:r w:rsidRPr="003F7D54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>,</w:t>
      </w:r>
      <w:r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>t</w:t>
      </w:r>
      <w:proofErr w:type="spellEnd"/>
      <w:proofErr w:type="gramEnd"/>
      <w:r w:rsidRPr="003F7D54">
        <w:rPr>
          <w:rFonts w:ascii="Symbol" w:hAnsi="Symbol" w:cs="Arial"/>
          <w:b w:val="0"/>
          <w:bCs w:val="0"/>
          <w:iCs/>
          <w:color w:val="000000" w:themeColor="text1"/>
          <w:sz w:val="22"/>
          <w:szCs w:val="22"/>
          <w:u w:val="single"/>
        </w:rPr>
        <w:t xml:space="preserve">) </w:t>
      </w:r>
      <w:r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>to</w:t>
      </w:r>
      <w:r w:rsidRPr="003F7D54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 xml:space="preserve"> </w:t>
      </w:r>
      <w:r w:rsidR="00770722"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>spli</w:t>
      </w:r>
      <w:r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>t</w:t>
      </w:r>
      <w:r w:rsidR="00770722"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 xml:space="preserve"> the root node</w:t>
      </w:r>
      <w:r w:rsidR="00E37509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 </w:t>
      </w:r>
      <w:r w:rsidR="00E3750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(in-class activity for Tuesday)</w:t>
      </w:r>
    </w:p>
    <w:p w14:paraId="0ED88AE9" w14:textId="0408E9C5" w:rsidR="00770722" w:rsidRPr="00280DD2" w:rsidRDefault="00770722" w:rsidP="00770722">
      <w:pPr>
        <w:rPr>
          <w:rFonts w:ascii="Arial" w:hAnsi="Arial" w:cs="Arial"/>
          <w:color w:val="000000" w:themeColor="text1"/>
          <w:sz w:val="22"/>
          <w:szCs w:val="22"/>
        </w:rPr>
      </w:pPr>
      <w:r w:rsidRPr="00280DD2">
        <w:rPr>
          <w:rFonts w:ascii="Arial" w:hAnsi="Arial" w:cs="Arial"/>
          <w:color w:val="000000" w:themeColor="text1"/>
          <w:sz w:val="22"/>
          <w:szCs w:val="22"/>
        </w:rPr>
        <w:t>In this activity</w:t>
      </w:r>
      <w:r w:rsidR="007D4EA5">
        <w:rPr>
          <w:rFonts w:ascii="Arial" w:hAnsi="Arial" w:cs="Arial"/>
          <w:color w:val="000000" w:themeColor="text1"/>
          <w:sz w:val="22"/>
          <w:szCs w:val="22"/>
        </w:rPr>
        <w:t>,</w:t>
      </w:r>
      <w:r w:rsidRPr="00280DD2">
        <w:rPr>
          <w:rFonts w:ascii="Arial" w:hAnsi="Arial" w:cs="Arial"/>
          <w:color w:val="000000" w:themeColor="text1"/>
          <w:sz w:val="22"/>
          <w:szCs w:val="22"/>
        </w:rPr>
        <w:t xml:space="preserve"> you will 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select 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the best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feature</w:t>
      </w:r>
      <w:r w:rsid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(genetic mutation)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to split the root node of your decision tree by identifying 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the 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feature </w:t>
      </w:r>
      <w:r w:rsidR="001B3B57" w:rsidRPr="00280DD2">
        <w:rPr>
          <w:rFonts w:ascii="Script MT Bold" w:hAnsi="Script MT Bold" w:cs="Arial"/>
          <w:iCs/>
          <w:color w:val="000000" w:themeColor="text1"/>
          <w:sz w:val="22"/>
          <w:szCs w:val="22"/>
        </w:rPr>
        <w:t>F</w:t>
      </w:r>
      <w:r w:rsidR="001B3B57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>that maximize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s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the value of </w:t>
      </w:r>
      <w:r w:rsidRPr="00280DD2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proofErr w:type="spellStart"/>
      <w:proofErr w:type="gramStart"/>
      <w:r w:rsidRPr="00280DD2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Pr="00280DD2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proofErr w:type="spellEnd"/>
      <w:proofErr w:type="gramEnd"/>
      <w:r w:rsidRPr="00280DD2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B4238D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= 2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r w:rsidR="00B4238D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F85407">
        <w:rPr>
          <w:rFonts w:ascii="Arial" w:hAnsi="Arial" w:cs="Arial"/>
          <w:iCs/>
          <w:color w:val="000000" w:themeColor="text1"/>
          <w:sz w:val="22"/>
          <w:szCs w:val="22"/>
        </w:rPr>
        <w:t>*</w:t>
      </w:r>
      <w:r w:rsidR="00B4238D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B4238D" w:rsidRPr="00583901">
        <w:rPr>
          <w:rFonts w:ascii="Arial" w:hAnsi="Arial" w:cs="Arial"/>
          <w:i/>
          <w:color w:val="000000" w:themeColor="text1"/>
          <w:sz w:val="22"/>
          <w:szCs w:val="22"/>
        </w:rPr>
        <w:t>Q</w:t>
      </w:r>
      <w:r w:rsidR="00B4238D" w:rsidRPr="00583901">
        <w:rPr>
          <w:rFonts w:ascii="Arial" w:hAnsi="Arial" w:cs="Arial"/>
          <w:sz w:val="22"/>
          <w:szCs w:val="22"/>
        </w:rPr>
        <w:t>(</w:t>
      </w:r>
      <w:proofErr w:type="spellStart"/>
      <w:r w:rsidR="00B4238D" w:rsidRPr="00583901">
        <w:rPr>
          <w:rFonts w:ascii="Arial" w:hAnsi="Arial" w:cs="Arial"/>
          <w:i/>
          <w:iCs/>
          <w:sz w:val="22"/>
          <w:szCs w:val="22"/>
        </w:rPr>
        <w:t>s</w:t>
      </w:r>
      <w:r w:rsidR="00B4238D" w:rsidRPr="00583901">
        <w:rPr>
          <w:rFonts w:ascii="Arial" w:hAnsi="Arial" w:cs="Arial"/>
          <w:sz w:val="22"/>
          <w:szCs w:val="22"/>
        </w:rPr>
        <w:t>|</w:t>
      </w:r>
      <w:r w:rsidR="00B4238D" w:rsidRPr="00583901">
        <w:rPr>
          <w:rFonts w:ascii="Arial" w:hAnsi="Arial" w:cs="Arial"/>
          <w:i/>
          <w:iCs/>
          <w:sz w:val="22"/>
          <w:szCs w:val="22"/>
        </w:rPr>
        <w:t>t</w:t>
      </w:r>
      <w:proofErr w:type="spellEnd"/>
      <w:r w:rsidR="00B4238D" w:rsidRPr="00583901">
        <w:rPr>
          <w:rFonts w:ascii="Arial" w:hAnsi="Arial" w:cs="Arial"/>
          <w:sz w:val="22"/>
          <w:szCs w:val="22"/>
        </w:rPr>
        <w:t>)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="00B4238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B4238D" w:rsidRPr="00280DD2">
        <w:rPr>
          <w:rFonts w:ascii="Arial" w:hAnsi="Arial" w:cs="Arial"/>
          <w:iCs/>
          <w:color w:val="000000" w:themeColor="text1"/>
          <w:sz w:val="22"/>
          <w:szCs w:val="22"/>
        </w:rPr>
        <w:t>The formulas for computing 2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r w:rsidR="00B4238D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and 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Q</w:t>
      </w:r>
      <w:r w:rsidR="00B4238D" w:rsidRPr="00280DD2">
        <w:rPr>
          <w:rFonts w:ascii="Arial" w:hAnsi="Arial" w:cs="Arial"/>
          <w:sz w:val="22"/>
          <w:szCs w:val="22"/>
        </w:rPr>
        <w:t>(</w:t>
      </w:r>
      <w:proofErr w:type="spellStart"/>
      <w:r w:rsidR="00B4238D" w:rsidRPr="00280DD2">
        <w:rPr>
          <w:rFonts w:ascii="Arial" w:hAnsi="Arial" w:cs="Arial"/>
          <w:i/>
          <w:iCs/>
          <w:sz w:val="22"/>
          <w:szCs w:val="22"/>
        </w:rPr>
        <w:t>s</w:t>
      </w:r>
      <w:r w:rsidR="00B4238D" w:rsidRPr="00280DD2">
        <w:rPr>
          <w:rFonts w:ascii="Arial" w:hAnsi="Arial" w:cs="Arial"/>
          <w:sz w:val="22"/>
          <w:szCs w:val="22"/>
        </w:rPr>
        <w:t>|</w:t>
      </w:r>
      <w:r w:rsidR="00B4238D" w:rsidRPr="00280DD2">
        <w:rPr>
          <w:rFonts w:ascii="Arial" w:hAnsi="Arial" w:cs="Arial"/>
          <w:i/>
          <w:iCs/>
          <w:sz w:val="22"/>
          <w:szCs w:val="22"/>
        </w:rPr>
        <w:t>t</w:t>
      </w:r>
      <w:proofErr w:type="spellEnd"/>
      <w:r w:rsidR="00B4238D" w:rsidRPr="00280DD2">
        <w:rPr>
          <w:rFonts w:ascii="Arial" w:hAnsi="Arial" w:cs="Arial"/>
          <w:sz w:val="22"/>
          <w:szCs w:val="22"/>
        </w:rPr>
        <w:t>) are explained below</w:t>
      </w:r>
      <w:r w:rsidR="00B4238D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r w:rsidR="007141F8" w:rsidRPr="00280DD2">
        <w:rPr>
          <w:rFonts w:ascii="Arial" w:hAnsi="Arial" w:cs="Arial"/>
          <w:color w:val="000000" w:themeColor="text1"/>
          <w:sz w:val="22"/>
          <w:szCs w:val="22"/>
        </w:rPr>
        <w:t>C</w:t>
      </w:r>
      <w:r w:rsidRPr="00280DD2">
        <w:rPr>
          <w:rFonts w:ascii="Arial" w:hAnsi="Arial" w:cs="Arial"/>
          <w:color w:val="000000" w:themeColor="text1"/>
          <w:sz w:val="22"/>
          <w:szCs w:val="22"/>
        </w:rPr>
        <w:t>omplete th</w:t>
      </w:r>
      <w:r w:rsidR="007141F8" w:rsidRPr="00280DD2">
        <w:rPr>
          <w:rFonts w:ascii="Arial" w:hAnsi="Arial" w:cs="Arial"/>
          <w:color w:val="000000" w:themeColor="text1"/>
          <w:sz w:val="22"/>
          <w:szCs w:val="22"/>
        </w:rPr>
        <w:t>e following activities</w:t>
      </w:r>
      <w:r w:rsidR="007D4EA5">
        <w:rPr>
          <w:rFonts w:ascii="Arial" w:hAnsi="Arial" w:cs="Arial"/>
          <w:color w:val="000000" w:themeColor="text1"/>
          <w:sz w:val="22"/>
          <w:szCs w:val="22"/>
        </w:rPr>
        <w:t xml:space="preserve"> before the next class</w:t>
      </w:r>
      <w:r w:rsidR="00E37509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455C345" w14:textId="77777777" w:rsidR="007141F8" w:rsidRPr="00280DD2" w:rsidRDefault="007141F8" w:rsidP="007141F8">
      <w:pPr>
        <w:rPr>
          <w:rFonts w:ascii="Arial" w:hAnsi="Arial" w:cs="Arial"/>
          <w:sz w:val="22"/>
          <w:szCs w:val="22"/>
        </w:rPr>
      </w:pPr>
    </w:p>
    <w:p w14:paraId="0930F181" w14:textId="77777777" w:rsidR="00280DD2" w:rsidRPr="00280DD2" w:rsidRDefault="00280DD2" w:rsidP="007141F8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280DD2">
        <w:rPr>
          <w:rFonts w:ascii="Arial" w:hAnsi="Arial" w:cs="Arial"/>
          <w:sz w:val="22"/>
          <w:szCs w:val="22"/>
        </w:rPr>
        <w:t>The following symbology is used in the formulas</w:t>
      </w:r>
      <w:r w:rsidR="00B4238D">
        <w:rPr>
          <w:rFonts w:ascii="Arial" w:hAnsi="Arial" w:cs="Arial"/>
          <w:sz w:val="22"/>
          <w:szCs w:val="22"/>
        </w:rPr>
        <w:t xml:space="preserve"> for the components </w:t>
      </w:r>
      <w:r w:rsidR="008C67F8">
        <w:rPr>
          <w:rFonts w:ascii="Arial" w:hAnsi="Arial" w:cs="Arial"/>
          <w:sz w:val="22"/>
          <w:szCs w:val="22"/>
        </w:rPr>
        <w:t>of</w:t>
      </w:r>
      <w:r w:rsidR="00B4238D">
        <w:rPr>
          <w:rFonts w:ascii="Arial" w:hAnsi="Arial" w:cs="Arial"/>
          <w:sz w:val="22"/>
          <w:szCs w:val="22"/>
        </w:rPr>
        <w:t xml:space="preserve"> </w:t>
      </w:r>
      <w:r w:rsidR="00B4238D" w:rsidRPr="00280DD2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proofErr w:type="spellStart"/>
      <w:proofErr w:type="gramStart"/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B4238D" w:rsidRPr="00280DD2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B4238D" w:rsidRPr="00280DD2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proofErr w:type="spellEnd"/>
      <w:proofErr w:type="gramEnd"/>
      <w:r w:rsidR="00B4238D" w:rsidRPr="00280DD2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Pr="00280DD2">
        <w:rPr>
          <w:rFonts w:ascii="Arial" w:hAnsi="Arial" w:cs="Arial"/>
          <w:sz w:val="22"/>
          <w:szCs w:val="22"/>
        </w:rPr>
        <w:t>:</w:t>
      </w:r>
    </w:p>
    <w:p w14:paraId="35ADA79F" w14:textId="77777777" w:rsidR="00280DD2" w:rsidRDefault="00280DD2" w:rsidP="00280DD2">
      <w:pPr>
        <w:pStyle w:val="ListParagraph"/>
        <w:numPr>
          <w:ilvl w:val="1"/>
          <w:numId w:val="22"/>
        </w:numPr>
        <w:ind w:left="720"/>
        <w:rPr>
          <w:rFonts w:ascii="Arial" w:hAnsi="Arial" w:cs="Arial"/>
        </w:rPr>
      </w:pPr>
      <w:r w:rsidRPr="00280DD2">
        <w:rPr>
          <w:rFonts w:ascii="Arial" w:hAnsi="Arial" w:cs="Arial"/>
          <w:i/>
          <w:iCs/>
        </w:rPr>
        <w:t xml:space="preserve">t – </w:t>
      </w:r>
      <w:r w:rsidRPr="00280DD2">
        <w:rPr>
          <w:rFonts w:ascii="Arial" w:hAnsi="Arial" w:cs="Arial"/>
        </w:rPr>
        <w:t>a node of the decision tree that needs to be split</w:t>
      </w:r>
    </w:p>
    <w:p w14:paraId="62045CB8" w14:textId="77777777" w:rsidR="001B3B57" w:rsidRPr="00280DD2" w:rsidRDefault="001B3B57" w:rsidP="00280DD2">
      <w:pPr>
        <w:pStyle w:val="ListParagraph"/>
        <w:numPr>
          <w:ilvl w:val="1"/>
          <w:numId w:val="22"/>
        </w:numPr>
        <w:ind w:left="720"/>
        <w:rPr>
          <w:rFonts w:ascii="Arial" w:hAnsi="Arial" w:cs="Arial"/>
        </w:rPr>
      </w:pPr>
      <w:r w:rsidRPr="001B3B57">
        <w:rPr>
          <w:rFonts w:ascii="Arial" w:hAnsi="Arial" w:cs="Arial"/>
        </w:rPr>
        <w:t>pr</w:t>
      </w:r>
      <w:r>
        <w:rPr>
          <w:rFonts w:ascii="Arial" w:hAnsi="Arial" w:cs="Arial"/>
        </w:rPr>
        <w:t>o</w:t>
      </w:r>
      <w:r w:rsidRPr="001B3B57">
        <w:rPr>
          <w:rFonts w:ascii="Arial" w:hAnsi="Arial" w:cs="Arial"/>
        </w:rPr>
        <w:t>perties of</w:t>
      </w:r>
      <w:r>
        <w:rPr>
          <w:rFonts w:ascii="Arial" w:hAnsi="Arial" w:cs="Arial"/>
          <w:i/>
          <w:iCs/>
        </w:rPr>
        <w:t xml:space="preserve"> t</w:t>
      </w:r>
      <w:r>
        <w:rPr>
          <w:rFonts w:ascii="Arial" w:hAnsi="Arial" w:cs="Arial"/>
        </w:rPr>
        <w:t>:</w:t>
      </w:r>
    </w:p>
    <w:p w14:paraId="5C65F681" w14:textId="77777777" w:rsidR="00280DD2" w:rsidRPr="00280DD2" w:rsidRDefault="00280DD2" w:rsidP="001B3B57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280DD2">
        <w:rPr>
          <w:rFonts w:ascii="Arial" w:hAnsi="Arial" w:cs="Arial"/>
          <w:i/>
          <w:iCs/>
        </w:rPr>
        <w:t>n</w:t>
      </w:r>
      <w:r w:rsidRPr="00280DD2">
        <w:rPr>
          <w:rFonts w:ascii="Arial" w:hAnsi="Arial" w:cs="Arial"/>
        </w:rPr>
        <w:t>(</w:t>
      </w:r>
      <w:r w:rsidRPr="00280DD2">
        <w:rPr>
          <w:rFonts w:ascii="Arial" w:hAnsi="Arial" w:cs="Arial"/>
          <w:i/>
          <w:iCs/>
        </w:rPr>
        <w:t>t</w:t>
      </w:r>
      <w:r w:rsidRPr="00280DD2">
        <w:rPr>
          <w:rFonts w:ascii="Arial" w:hAnsi="Arial" w:cs="Arial"/>
        </w:rPr>
        <w:t>) - number of samples at</w:t>
      </w:r>
      <w:r>
        <w:rPr>
          <w:rFonts w:ascii="Arial" w:hAnsi="Arial" w:cs="Arial"/>
        </w:rPr>
        <w:t xml:space="preserve"> node</w:t>
      </w:r>
      <w:r w:rsidRPr="00280DD2">
        <w:rPr>
          <w:rFonts w:ascii="Arial" w:hAnsi="Arial" w:cs="Arial"/>
        </w:rPr>
        <w:t xml:space="preserve"> </w:t>
      </w:r>
      <w:r w:rsidRPr="00280DD2">
        <w:rPr>
          <w:rFonts w:ascii="Arial" w:hAnsi="Arial" w:cs="Arial"/>
          <w:i/>
          <w:iCs/>
        </w:rPr>
        <w:t>t</w:t>
      </w:r>
    </w:p>
    <w:p w14:paraId="4EAE8FC6" w14:textId="77777777" w:rsidR="00280DD2" w:rsidRPr="00280DD2" w:rsidRDefault="00280DD2" w:rsidP="001B3B57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gramStart"/>
      <w:r w:rsidRPr="00280DD2">
        <w:rPr>
          <w:rFonts w:ascii="Arial" w:hAnsi="Arial" w:cs="Arial"/>
          <w:i/>
          <w:iCs/>
        </w:rPr>
        <w:t>n</w:t>
      </w:r>
      <w:r w:rsidRPr="00280DD2">
        <w:rPr>
          <w:rFonts w:ascii="Arial" w:hAnsi="Arial" w:cs="Arial"/>
        </w:rPr>
        <w:t>(</w:t>
      </w:r>
      <w:proofErr w:type="gramEnd"/>
      <w:r w:rsidRPr="00280DD2">
        <w:rPr>
          <w:rFonts w:ascii="Arial" w:hAnsi="Arial" w:cs="Arial"/>
          <w:i/>
          <w:iCs/>
        </w:rPr>
        <w:t xml:space="preserve">t, </w:t>
      </w:r>
      <w:r w:rsidRPr="00280DD2">
        <w:rPr>
          <w:rFonts w:ascii="Arial" w:hAnsi="Arial" w:cs="Arial"/>
        </w:rPr>
        <w:t>C) - number of class ‘C’ samples at</w:t>
      </w:r>
      <w:r>
        <w:rPr>
          <w:rFonts w:ascii="Arial" w:hAnsi="Arial" w:cs="Arial"/>
        </w:rPr>
        <w:t xml:space="preserve"> node</w:t>
      </w:r>
      <w:r w:rsidRPr="00280DD2">
        <w:rPr>
          <w:rFonts w:ascii="Arial" w:hAnsi="Arial" w:cs="Arial"/>
        </w:rPr>
        <w:t xml:space="preserve"> </w:t>
      </w:r>
      <w:r w:rsidRPr="00280DD2">
        <w:rPr>
          <w:rFonts w:ascii="Arial" w:hAnsi="Arial" w:cs="Arial"/>
          <w:i/>
          <w:iCs/>
        </w:rPr>
        <w:t>t</w:t>
      </w:r>
    </w:p>
    <w:p w14:paraId="19CE81C3" w14:textId="77777777" w:rsidR="00280DD2" w:rsidRPr="00C775EA" w:rsidRDefault="00280DD2" w:rsidP="00C775EA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gramStart"/>
      <w:r w:rsidRPr="00280DD2">
        <w:rPr>
          <w:rFonts w:ascii="Arial" w:hAnsi="Arial" w:cs="Arial"/>
          <w:i/>
          <w:iCs/>
        </w:rPr>
        <w:t>n</w:t>
      </w:r>
      <w:r w:rsidRPr="00280DD2">
        <w:rPr>
          <w:rFonts w:ascii="Arial" w:hAnsi="Arial" w:cs="Arial"/>
        </w:rPr>
        <w:t>(</w:t>
      </w:r>
      <w:proofErr w:type="gramEnd"/>
      <w:r w:rsidRPr="00280DD2">
        <w:rPr>
          <w:rFonts w:ascii="Arial" w:hAnsi="Arial" w:cs="Arial"/>
          <w:i/>
          <w:iCs/>
        </w:rPr>
        <w:t xml:space="preserve">t, </w:t>
      </w:r>
      <w:r w:rsidRPr="00280DD2">
        <w:rPr>
          <w:rFonts w:ascii="Arial" w:hAnsi="Arial" w:cs="Arial"/>
        </w:rPr>
        <w:t xml:space="preserve">NC) - number of class ‘NC’ samples at </w:t>
      </w:r>
      <w:r>
        <w:rPr>
          <w:rFonts w:ascii="Arial" w:hAnsi="Arial" w:cs="Arial"/>
        </w:rPr>
        <w:t xml:space="preserve">node </w:t>
      </w:r>
      <w:r w:rsidRPr="00280DD2">
        <w:rPr>
          <w:rFonts w:ascii="Arial" w:hAnsi="Arial" w:cs="Arial"/>
          <w:i/>
          <w:iCs/>
        </w:rPr>
        <w:t>t</w:t>
      </w:r>
    </w:p>
    <w:p w14:paraId="2254DFB9" w14:textId="77777777" w:rsidR="00280DD2" w:rsidRPr="007472A5" w:rsidRDefault="00280DD2" w:rsidP="00280DD2">
      <w:pPr>
        <w:pStyle w:val="ListParagraph"/>
        <w:numPr>
          <w:ilvl w:val="1"/>
          <w:numId w:val="22"/>
        </w:numPr>
        <w:ind w:left="7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s – </w:t>
      </w:r>
      <w:r>
        <w:rPr>
          <w:rFonts w:ascii="Arial" w:hAnsi="Arial" w:cs="Arial"/>
        </w:rPr>
        <w:t>a candidate split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Cs/>
          <w:color w:val="000000" w:themeColor="text1"/>
        </w:rPr>
        <w:t xml:space="preserve">(based on feature </w:t>
      </w:r>
      <w:r w:rsidRPr="007F3203">
        <w:rPr>
          <w:rFonts w:ascii="Script MT Bold" w:hAnsi="Script MT Bold" w:cs="Arial"/>
          <w:iCs/>
          <w:color w:val="000000" w:themeColor="text1"/>
        </w:rPr>
        <w:t>F</w:t>
      </w:r>
      <w:r>
        <w:rPr>
          <w:rFonts w:ascii="Arial" w:hAnsi="Arial" w:cs="Arial"/>
          <w:iCs/>
          <w:color w:val="000000" w:themeColor="text1"/>
        </w:rPr>
        <w:t xml:space="preserve">) at node </w:t>
      </w:r>
      <w:r>
        <w:rPr>
          <w:rFonts w:ascii="Arial" w:hAnsi="Arial" w:cs="Arial"/>
          <w:i/>
          <w:color w:val="000000" w:themeColor="text1"/>
        </w:rPr>
        <w:t>t</w:t>
      </w:r>
      <w:r>
        <w:rPr>
          <w:rFonts w:ascii="Arial" w:hAnsi="Arial" w:cs="Arial"/>
          <w:iCs/>
          <w:color w:val="000000" w:themeColor="text1"/>
        </w:rPr>
        <w:t xml:space="preserve"> of a decision tree</w:t>
      </w:r>
    </w:p>
    <w:p w14:paraId="2D17736E" w14:textId="77777777" w:rsidR="00280DD2" w:rsidRPr="007F3203" w:rsidRDefault="00280DD2" w:rsidP="00280DD2">
      <w:pPr>
        <w:pStyle w:val="ListParagraph"/>
        <w:numPr>
          <w:ilvl w:val="1"/>
          <w:numId w:val="2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properties of </w:t>
      </w:r>
      <w:r>
        <w:rPr>
          <w:rFonts w:ascii="Arial" w:hAnsi="Arial" w:cs="Arial"/>
          <w:i/>
          <w:iCs/>
        </w:rPr>
        <w:t>s</w:t>
      </w:r>
      <w:r>
        <w:rPr>
          <w:rFonts w:ascii="Arial" w:hAnsi="Arial" w:cs="Arial"/>
        </w:rPr>
        <w:t>:</w:t>
      </w:r>
    </w:p>
    <w:p w14:paraId="77B417C7" w14:textId="77777777" w:rsidR="00280DD2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proofErr w:type="spellStart"/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proofErr w:type="spellEnd"/>
      <w:r>
        <w:rPr>
          <w:rFonts w:ascii="Arial" w:hAnsi="Arial" w:cs="Arial"/>
          <w:i/>
          <w:iCs/>
          <w:vertAlign w:val="subscript"/>
        </w:rPr>
        <w:t xml:space="preserve"> </w:t>
      </w:r>
      <w:r>
        <w:rPr>
          <w:rFonts w:ascii="Arial" w:hAnsi="Arial" w:cs="Arial"/>
        </w:rPr>
        <w:t xml:space="preserve">– left child of node </w:t>
      </w:r>
      <w:r>
        <w:rPr>
          <w:rFonts w:ascii="Arial" w:hAnsi="Arial" w:cs="Arial"/>
          <w:i/>
          <w:iCs/>
        </w:rPr>
        <w:t>t</w:t>
      </w:r>
    </w:p>
    <w:p w14:paraId="53011ECF" w14:textId="77777777" w:rsidR="00280DD2" w:rsidRPr="007F3203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proofErr w:type="spellStart"/>
      <w:r w:rsidRPr="00CD055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proofErr w:type="spellEnd"/>
      <w:r>
        <w:rPr>
          <w:rFonts w:ascii="Arial" w:hAnsi="Arial" w:cs="Arial"/>
          <w:i/>
          <w:iCs/>
          <w:vertAlign w:val="subscript"/>
        </w:rPr>
        <w:t xml:space="preserve"> </w:t>
      </w:r>
      <w:r>
        <w:rPr>
          <w:rFonts w:ascii="Arial" w:hAnsi="Arial" w:cs="Arial"/>
        </w:rPr>
        <w:t xml:space="preserve">– right child of node </w:t>
      </w:r>
      <w:r>
        <w:rPr>
          <w:rFonts w:ascii="Arial" w:hAnsi="Arial" w:cs="Arial"/>
          <w:i/>
          <w:iCs/>
        </w:rPr>
        <w:t>t</w:t>
      </w:r>
    </w:p>
    <w:p w14:paraId="6D07CC3B" w14:textId="77777777" w:rsidR="00280DD2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proofErr w:type="spellEnd"/>
      <w:r>
        <w:rPr>
          <w:rFonts w:ascii="Arial" w:hAnsi="Arial" w:cs="Arial"/>
        </w:rPr>
        <w:t xml:space="preserve">) - number of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proofErr w:type="spellEnd"/>
    </w:p>
    <w:p w14:paraId="5F32D5E3" w14:textId="77777777" w:rsidR="00280DD2" w:rsidRPr="00C35B62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R</w:t>
      </w:r>
      <w:proofErr w:type="spellEnd"/>
      <w:r>
        <w:rPr>
          <w:rFonts w:ascii="Arial" w:hAnsi="Arial" w:cs="Arial"/>
        </w:rPr>
        <w:t xml:space="preserve">) - number of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R</w:t>
      </w:r>
      <w:proofErr w:type="spellEnd"/>
    </w:p>
    <w:p w14:paraId="3C445961" w14:textId="77777777" w:rsidR="00280DD2" w:rsidRPr="00A11F46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proofErr w:type="gramStart"/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proofErr w:type="gramEnd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proofErr w:type="spellEnd"/>
      <w:r>
        <w:rPr>
          <w:rFonts w:ascii="Arial" w:hAnsi="Arial" w:cs="Arial"/>
        </w:rPr>
        <w:t xml:space="preserve">, C) - number of class ‘C’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proofErr w:type="spellEnd"/>
    </w:p>
    <w:p w14:paraId="2525B801" w14:textId="77777777" w:rsidR="00280DD2" w:rsidRPr="00280DD2" w:rsidRDefault="00280DD2" w:rsidP="00280DD2">
      <w:pPr>
        <w:pStyle w:val="ListParagraph"/>
        <w:numPr>
          <w:ilvl w:val="2"/>
          <w:numId w:val="22"/>
        </w:numPr>
        <w:ind w:left="1440"/>
        <w:rPr>
          <w:rFonts w:ascii="Arial" w:hAnsi="Arial" w:cs="Arial"/>
        </w:rPr>
      </w:pPr>
      <w:proofErr w:type="gramStart"/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proofErr w:type="gramEnd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proofErr w:type="spellEnd"/>
      <w:r>
        <w:rPr>
          <w:rFonts w:ascii="Arial" w:hAnsi="Arial" w:cs="Arial"/>
        </w:rPr>
        <w:t xml:space="preserve">, NC) - number of class ‘NC’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proofErr w:type="spellEnd"/>
    </w:p>
    <w:p w14:paraId="3310C911" w14:textId="77777777" w:rsidR="00280DD2" w:rsidRPr="00280DD2" w:rsidRDefault="00280DD2" w:rsidP="00280DD2">
      <w:pPr>
        <w:pStyle w:val="ListParagraph"/>
        <w:ind w:left="2160"/>
        <w:rPr>
          <w:rFonts w:ascii="Arial" w:hAnsi="Arial" w:cs="Arial"/>
        </w:rPr>
      </w:pPr>
    </w:p>
    <w:p w14:paraId="25FE6EB0" w14:textId="77777777" w:rsidR="008658A8" w:rsidRDefault="008C67F8" w:rsidP="007141F8">
      <w:pPr>
        <w:pStyle w:val="ListParagraph"/>
        <w:numPr>
          <w:ilvl w:val="2"/>
          <w:numId w:val="3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 xml:space="preserve">In this activity you should compute </w:t>
      </w:r>
      <w:r w:rsidR="008658A8">
        <w:rPr>
          <w:rFonts w:ascii="Arial" w:hAnsi="Arial" w:cs="Arial"/>
        </w:rPr>
        <w:t>the values of the following for the root node</w:t>
      </w:r>
      <w:r w:rsidR="00280DD2">
        <w:rPr>
          <w:rFonts w:ascii="Arial" w:hAnsi="Arial" w:cs="Arial"/>
        </w:rPr>
        <w:t xml:space="preserve"> (denoted as ‘</w:t>
      </w:r>
      <w:r w:rsidR="00280DD2">
        <w:rPr>
          <w:rFonts w:ascii="Arial" w:hAnsi="Arial" w:cs="Arial"/>
          <w:i/>
          <w:iCs/>
        </w:rPr>
        <w:t>t</w:t>
      </w:r>
      <w:r w:rsidR="00280DD2">
        <w:rPr>
          <w:rFonts w:ascii="Arial" w:hAnsi="Arial" w:cs="Arial"/>
        </w:rPr>
        <w:t>’)</w:t>
      </w:r>
      <w:r w:rsidR="008658A8">
        <w:rPr>
          <w:rFonts w:ascii="Arial" w:hAnsi="Arial" w:cs="Arial"/>
        </w:rPr>
        <w:t>:</w:t>
      </w:r>
    </w:p>
    <w:p w14:paraId="2CE923CA" w14:textId="77777777" w:rsidR="008658A8" w:rsidRPr="00B4238D" w:rsidRDefault="008658A8" w:rsidP="00B4238D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)</w:t>
      </w:r>
      <w:r w:rsidR="00B4238D">
        <w:rPr>
          <w:rFonts w:ascii="Arial" w:hAnsi="Arial" w:cs="Arial"/>
        </w:rPr>
        <w:t xml:space="preserve">, </w:t>
      </w:r>
      <w:proofErr w:type="gramStart"/>
      <w:r w:rsidRPr="00B4238D">
        <w:rPr>
          <w:rFonts w:ascii="Arial" w:hAnsi="Arial" w:cs="Arial"/>
          <w:i/>
          <w:iCs/>
        </w:rPr>
        <w:t>n</w:t>
      </w:r>
      <w:r w:rsidRPr="00B4238D">
        <w:rPr>
          <w:rFonts w:ascii="Arial" w:hAnsi="Arial" w:cs="Arial"/>
        </w:rPr>
        <w:t>(</w:t>
      </w:r>
      <w:proofErr w:type="gramEnd"/>
      <w:r w:rsidRPr="00B4238D">
        <w:rPr>
          <w:rFonts w:ascii="Arial" w:hAnsi="Arial" w:cs="Arial"/>
          <w:i/>
          <w:iCs/>
        </w:rPr>
        <w:t xml:space="preserve">t, </w:t>
      </w:r>
      <w:r w:rsidRPr="00B4238D">
        <w:rPr>
          <w:rFonts w:ascii="Arial" w:hAnsi="Arial" w:cs="Arial"/>
        </w:rPr>
        <w:t>C)</w:t>
      </w:r>
      <w:r w:rsidR="00B4238D">
        <w:rPr>
          <w:rFonts w:ascii="Arial" w:hAnsi="Arial" w:cs="Arial"/>
        </w:rPr>
        <w:t xml:space="preserve">, and </w:t>
      </w:r>
      <w:proofErr w:type="gramStart"/>
      <w:r w:rsidRPr="00B4238D">
        <w:rPr>
          <w:rFonts w:ascii="Arial" w:hAnsi="Arial" w:cs="Arial"/>
          <w:i/>
          <w:iCs/>
        </w:rPr>
        <w:t>n</w:t>
      </w:r>
      <w:r w:rsidRPr="00B4238D">
        <w:rPr>
          <w:rFonts w:ascii="Arial" w:hAnsi="Arial" w:cs="Arial"/>
        </w:rPr>
        <w:t>(</w:t>
      </w:r>
      <w:proofErr w:type="gramEnd"/>
      <w:r w:rsidRPr="00B4238D">
        <w:rPr>
          <w:rFonts w:ascii="Arial" w:hAnsi="Arial" w:cs="Arial"/>
          <w:i/>
          <w:iCs/>
        </w:rPr>
        <w:t xml:space="preserve">t, </w:t>
      </w:r>
      <w:r w:rsidRPr="00B4238D">
        <w:rPr>
          <w:rFonts w:ascii="Arial" w:hAnsi="Arial" w:cs="Arial"/>
        </w:rPr>
        <w:t xml:space="preserve">NC) </w:t>
      </w:r>
    </w:p>
    <w:p w14:paraId="070ECBA9" w14:textId="77777777" w:rsidR="008658A8" w:rsidRPr="001B3B57" w:rsidRDefault="008658A8" w:rsidP="001B3B57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i/>
          <w:iCs/>
        </w:rPr>
        <w:t>p</w:t>
      </w:r>
      <w:r w:rsidRPr="007472A5">
        <w:rPr>
          <w:rFonts w:ascii="Arial" w:hAnsi="Arial" w:cs="Arial"/>
          <w:i/>
          <w:iCs/>
          <w:vertAlign w:val="subscript"/>
        </w:rPr>
        <w:t>C</w:t>
      </w:r>
      <w:r>
        <w:rPr>
          <w:rFonts w:ascii="Arial" w:hAnsi="Arial" w:cs="Arial"/>
          <w:i/>
          <w:iCs/>
          <w:vertAlign w:val="subscript"/>
        </w:rPr>
        <w:t>,t</w:t>
      </w:r>
      <w:proofErr w:type="spellEnd"/>
      <w:proofErr w:type="gramEnd"/>
      <w:r w:rsidRPr="007472A5">
        <w:rPr>
          <w:rFonts w:ascii="Arial" w:hAnsi="Arial" w:cs="Arial"/>
        </w:rPr>
        <w:t xml:space="preserve"> </w:t>
      </w:r>
      <w:r w:rsidR="00A2776C">
        <w:rPr>
          <w:rFonts w:ascii="Arial" w:hAnsi="Arial" w:cs="Arial"/>
        </w:rPr>
        <w:t xml:space="preserve">= </w:t>
      </w:r>
      <w:proofErr w:type="gramStart"/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proofErr w:type="gramEnd"/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  <w:i/>
          <w:iCs/>
        </w:rPr>
        <w:t xml:space="preserve">, </w:t>
      </w:r>
      <w:r w:rsidR="00A2776C" w:rsidRPr="007472A5">
        <w:rPr>
          <w:rFonts w:ascii="Arial" w:hAnsi="Arial" w:cs="Arial"/>
        </w:rPr>
        <w:t>C</w:t>
      </w:r>
      <w:r w:rsidR="00A2776C">
        <w:rPr>
          <w:rFonts w:ascii="Arial" w:hAnsi="Arial" w:cs="Arial"/>
        </w:rPr>
        <w:t xml:space="preserve">) </w:t>
      </w:r>
      <w:r w:rsidR="00A2776C" w:rsidRPr="007472A5">
        <w:rPr>
          <w:rFonts w:ascii="Arial" w:hAnsi="Arial" w:cs="Arial"/>
        </w:rPr>
        <w:t xml:space="preserve">/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proofErr w:type="gramStart"/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</w:rPr>
        <w:t xml:space="preserve">) </w:t>
      </w:r>
      <w:r w:rsidR="001B3B57">
        <w:rPr>
          <w:rFonts w:ascii="Arial" w:hAnsi="Arial" w:cs="Arial"/>
        </w:rPr>
        <w:t xml:space="preserve"> </w:t>
      </w:r>
      <w:r w:rsidR="001B3B57">
        <w:rPr>
          <w:rFonts w:ascii="Arial" w:hAnsi="Arial" w:cs="Arial"/>
        </w:rPr>
        <w:tab/>
      </w:r>
      <w:proofErr w:type="gramEnd"/>
      <w:r w:rsidR="00A2776C" w:rsidRPr="001B3B57">
        <w:rPr>
          <w:rFonts w:ascii="Arial" w:hAnsi="Arial" w:cs="Arial"/>
        </w:rPr>
        <w:t>(</w:t>
      </w:r>
      <w:r w:rsidRPr="001B3B57">
        <w:rPr>
          <w:rFonts w:ascii="Arial" w:hAnsi="Arial" w:cs="Arial"/>
        </w:rPr>
        <w:t xml:space="preserve">probability of selecting a class ‘C’ sample at node </w:t>
      </w:r>
      <w:r w:rsidRPr="001B3B57">
        <w:rPr>
          <w:rFonts w:ascii="Arial" w:hAnsi="Arial" w:cs="Arial"/>
          <w:i/>
          <w:iCs/>
        </w:rPr>
        <w:t>t</w:t>
      </w:r>
      <w:r w:rsidR="00A2776C" w:rsidRPr="001B3B57">
        <w:rPr>
          <w:rFonts w:ascii="Arial" w:hAnsi="Arial" w:cs="Arial"/>
        </w:rPr>
        <w:t>)</w:t>
      </w:r>
    </w:p>
    <w:p w14:paraId="5DA7CC9D" w14:textId="77777777" w:rsidR="008658A8" w:rsidRPr="001B3B57" w:rsidRDefault="008658A8" w:rsidP="001B3B57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i/>
          <w:iCs/>
        </w:rPr>
        <w:t>p</w:t>
      </w:r>
      <w:r w:rsidRPr="007472A5">
        <w:rPr>
          <w:rFonts w:ascii="Arial" w:hAnsi="Arial" w:cs="Arial"/>
          <w:i/>
          <w:iCs/>
          <w:vertAlign w:val="subscript"/>
        </w:rPr>
        <w:t>NC</w:t>
      </w:r>
      <w:r>
        <w:rPr>
          <w:rFonts w:ascii="Arial" w:hAnsi="Arial" w:cs="Arial"/>
          <w:i/>
          <w:iCs/>
          <w:vertAlign w:val="subscript"/>
        </w:rPr>
        <w:t>,t</w:t>
      </w:r>
      <w:proofErr w:type="spellEnd"/>
      <w:proofErr w:type="gramEnd"/>
      <w:r w:rsidRPr="007472A5">
        <w:rPr>
          <w:rFonts w:ascii="Arial" w:hAnsi="Arial" w:cs="Arial"/>
        </w:rPr>
        <w:t xml:space="preserve"> </w:t>
      </w:r>
      <w:r w:rsidR="00A2776C">
        <w:rPr>
          <w:rFonts w:ascii="Arial" w:hAnsi="Arial" w:cs="Arial"/>
        </w:rPr>
        <w:t xml:space="preserve">= </w:t>
      </w:r>
      <w:proofErr w:type="gramStart"/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proofErr w:type="gramEnd"/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  <w:i/>
          <w:iCs/>
        </w:rPr>
        <w:t xml:space="preserve">, </w:t>
      </w:r>
      <w:r w:rsidR="00A2776C" w:rsidRPr="007472A5">
        <w:rPr>
          <w:rFonts w:ascii="Arial" w:hAnsi="Arial" w:cs="Arial"/>
        </w:rPr>
        <w:t>NC</w:t>
      </w:r>
      <w:r w:rsidR="00A2776C">
        <w:rPr>
          <w:rFonts w:ascii="Arial" w:hAnsi="Arial" w:cs="Arial"/>
        </w:rPr>
        <w:t xml:space="preserve">) </w:t>
      </w:r>
      <w:r w:rsidR="00A2776C" w:rsidRPr="007472A5">
        <w:rPr>
          <w:rFonts w:ascii="Arial" w:hAnsi="Arial" w:cs="Arial"/>
        </w:rPr>
        <w:t xml:space="preserve">/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proofErr w:type="gramStart"/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</w:rPr>
        <w:t xml:space="preserve">) </w:t>
      </w:r>
      <w:r w:rsidR="001B3B57">
        <w:rPr>
          <w:rFonts w:ascii="Arial" w:hAnsi="Arial" w:cs="Arial"/>
        </w:rPr>
        <w:t xml:space="preserve"> </w:t>
      </w:r>
      <w:r w:rsidR="001B3B57">
        <w:rPr>
          <w:rFonts w:ascii="Arial" w:hAnsi="Arial" w:cs="Arial"/>
        </w:rPr>
        <w:tab/>
      </w:r>
      <w:proofErr w:type="gramEnd"/>
      <w:r w:rsidR="00A2776C" w:rsidRPr="001B3B57">
        <w:rPr>
          <w:rFonts w:ascii="Arial" w:hAnsi="Arial" w:cs="Arial"/>
        </w:rPr>
        <w:t>(</w:t>
      </w:r>
      <w:r w:rsidRPr="001B3B57">
        <w:rPr>
          <w:rFonts w:ascii="Arial" w:hAnsi="Arial" w:cs="Arial"/>
        </w:rPr>
        <w:t xml:space="preserve">probability of selecting a class ‘NC’ sample at node </w:t>
      </w:r>
      <w:r w:rsidRPr="001B3B57">
        <w:rPr>
          <w:rFonts w:ascii="Arial" w:hAnsi="Arial" w:cs="Arial"/>
          <w:i/>
          <w:iCs/>
        </w:rPr>
        <w:t>t</w:t>
      </w:r>
      <w:r w:rsidR="00A2776C" w:rsidRPr="001B3B57">
        <w:rPr>
          <w:rFonts w:ascii="Arial" w:hAnsi="Arial" w:cs="Arial"/>
        </w:rPr>
        <w:t>)</w:t>
      </w:r>
    </w:p>
    <w:p w14:paraId="0961820C" w14:textId="77777777" w:rsidR="007170C9" w:rsidRPr="001A71B5" w:rsidRDefault="008C67F8" w:rsidP="007141F8">
      <w:pPr>
        <w:pStyle w:val="ListParagraph"/>
        <w:numPr>
          <w:ilvl w:val="2"/>
          <w:numId w:val="3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>Additionally, you should p</w:t>
      </w:r>
      <w:r w:rsidR="007170C9">
        <w:rPr>
          <w:rFonts w:ascii="Arial" w:hAnsi="Arial" w:cs="Arial"/>
        </w:rPr>
        <w:t xml:space="preserve">roduce a table that </w:t>
      </w:r>
      <w:r w:rsidR="007170C9" w:rsidRPr="001A71B5">
        <w:rPr>
          <w:rFonts w:ascii="Arial" w:hAnsi="Arial" w:cs="Arial"/>
        </w:rPr>
        <w:t xml:space="preserve">lists the top 10 features in descending order by their </w:t>
      </w:r>
      <w:r w:rsidR="007170C9" w:rsidRPr="001A71B5">
        <w:rPr>
          <w:rFonts w:ascii="Symbol" w:hAnsi="Symbol" w:cs="Arial"/>
          <w:iCs/>
          <w:color w:val="000000" w:themeColor="text1"/>
        </w:rPr>
        <w:t>F(</w:t>
      </w:r>
      <w:proofErr w:type="spellStart"/>
      <w:proofErr w:type="gramStart"/>
      <w:r w:rsidR="007170C9" w:rsidRPr="001A71B5">
        <w:rPr>
          <w:rFonts w:ascii="Arial" w:hAnsi="Arial" w:cs="Arial"/>
          <w:i/>
          <w:color w:val="000000" w:themeColor="text1"/>
        </w:rPr>
        <w:t>s</w:t>
      </w:r>
      <w:r w:rsidR="007170C9" w:rsidRPr="001A71B5">
        <w:rPr>
          <w:rFonts w:ascii="Arial" w:hAnsi="Arial" w:cs="Arial"/>
          <w:iCs/>
          <w:color w:val="000000" w:themeColor="text1"/>
        </w:rPr>
        <w:t>,</w:t>
      </w:r>
      <w:r w:rsidR="007170C9" w:rsidRPr="001A71B5">
        <w:rPr>
          <w:rFonts w:ascii="Arial" w:hAnsi="Arial" w:cs="Arial"/>
          <w:i/>
          <w:color w:val="000000" w:themeColor="text1"/>
        </w:rPr>
        <w:t>t</w:t>
      </w:r>
      <w:proofErr w:type="spellEnd"/>
      <w:proofErr w:type="gramEnd"/>
      <w:r w:rsidR="007170C9" w:rsidRPr="001A71B5">
        <w:rPr>
          <w:rFonts w:ascii="Symbol" w:hAnsi="Symbol" w:cs="Arial"/>
          <w:iCs/>
          <w:color w:val="000000" w:themeColor="text1"/>
        </w:rPr>
        <w:t xml:space="preserve">) </w:t>
      </w:r>
      <w:r w:rsidR="007170C9" w:rsidRPr="001A71B5">
        <w:rPr>
          <w:rFonts w:ascii="Arial" w:hAnsi="Arial" w:cs="Arial"/>
        </w:rPr>
        <w:t>values</w:t>
      </w:r>
      <w:r w:rsidR="001A71B5">
        <w:rPr>
          <w:rFonts w:ascii="Arial" w:hAnsi="Arial" w:cs="Arial"/>
        </w:rPr>
        <w:t>.</w:t>
      </w:r>
      <w:r w:rsidR="007141F8">
        <w:rPr>
          <w:rFonts w:ascii="Arial" w:hAnsi="Arial" w:cs="Arial"/>
        </w:rPr>
        <w:t xml:space="preserve"> </w:t>
      </w:r>
      <w:r w:rsidR="001A71B5">
        <w:rPr>
          <w:rFonts w:ascii="Arial" w:hAnsi="Arial" w:cs="Arial"/>
        </w:rPr>
        <w:t>F</w:t>
      </w:r>
      <w:r w:rsidR="007170C9" w:rsidRPr="001A71B5">
        <w:rPr>
          <w:rFonts w:ascii="Arial" w:hAnsi="Arial" w:cs="Arial"/>
        </w:rPr>
        <w:t xml:space="preserve">or each </w:t>
      </w:r>
      <w:r w:rsidR="001A71B5" w:rsidRPr="001A71B5">
        <w:rPr>
          <w:rFonts w:ascii="Arial" w:hAnsi="Arial" w:cs="Arial"/>
        </w:rPr>
        <w:t>of the top 10 features</w:t>
      </w:r>
      <w:r w:rsidR="007141F8">
        <w:rPr>
          <w:rFonts w:ascii="Arial" w:hAnsi="Arial" w:cs="Arial"/>
        </w:rPr>
        <w:t xml:space="preserve">, the table should contain </w:t>
      </w:r>
      <w:r w:rsidR="007170C9" w:rsidRPr="001A71B5">
        <w:rPr>
          <w:rFonts w:ascii="Arial" w:hAnsi="Arial" w:cs="Arial"/>
        </w:rPr>
        <w:t>the following</w:t>
      </w:r>
      <w:r w:rsidR="007141F8">
        <w:rPr>
          <w:rFonts w:ascii="Arial" w:hAnsi="Arial" w:cs="Arial"/>
        </w:rPr>
        <w:t xml:space="preserve"> (as </w:t>
      </w:r>
      <w:r>
        <w:rPr>
          <w:rFonts w:ascii="Arial" w:hAnsi="Arial" w:cs="Arial"/>
        </w:rPr>
        <w:t xml:space="preserve">illustrated </w:t>
      </w:r>
      <w:r w:rsidR="007141F8">
        <w:rPr>
          <w:rFonts w:ascii="Arial" w:hAnsi="Arial" w:cs="Arial"/>
        </w:rPr>
        <w:t>in Table 1</w:t>
      </w:r>
      <w:r>
        <w:rPr>
          <w:rFonts w:ascii="Arial" w:hAnsi="Arial" w:cs="Arial"/>
        </w:rPr>
        <w:t>, below</w:t>
      </w:r>
      <w:r w:rsidR="007141F8">
        <w:rPr>
          <w:rFonts w:ascii="Arial" w:hAnsi="Arial" w:cs="Arial"/>
        </w:rPr>
        <w:t>)</w:t>
      </w:r>
      <w:r w:rsidR="007170C9" w:rsidRPr="001A71B5">
        <w:rPr>
          <w:rFonts w:ascii="Arial" w:hAnsi="Arial" w:cs="Arial"/>
        </w:rPr>
        <w:t>:</w:t>
      </w:r>
    </w:p>
    <w:p w14:paraId="7CC6C61F" w14:textId="77777777" w:rsidR="001A71B5" w:rsidRDefault="008658A8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A71B5">
        <w:rPr>
          <w:rFonts w:ascii="Arial" w:hAnsi="Arial" w:cs="Arial"/>
        </w:rPr>
        <w:t xml:space="preserve">identifier of the </w:t>
      </w:r>
      <w:r>
        <w:rPr>
          <w:rFonts w:ascii="Arial" w:hAnsi="Arial" w:cs="Arial"/>
        </w:rPr>
        <w:t>specific genetic mutation</w:t>
      </w:r>
      <w:r w:rsidR="00C6675C">
        <w:rPr>
          <w:rFonts w:ascii="Arial" w:hAnsi="Arial" w:cs="Arial"/>
        </w:rPr>
        <w:t xml:space="preserve"> </w:t>
      </w:r>
    </w:p>
    <w:p w14:paraId="70AB8334" w14:textId="77777777" w:rsidR="007170C9" w:rsidRDefault="00C6675C" w:rsidP="007141F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(e.g., </w:t>
      </w:r>
      <w:r w:rsidR="00D35D58" w:rsidRPr="00303C64">
        <w:rPr>
          <w:rFonts w:ascii="Arial" w:hAnsi="Arial" w:cs="Arial"/>
          <w:color w:val="000000"/>
          <w:sz w:val="20"/>
          <w:szCs w:val="20"/>
        </w:rPr>
        <w:t>TEX36_GRCh37_10:127371546-127371546_Nonsense-Mutation_SNP_G-G-A</w:t>
      </w:r>
      <w:r w:rsidR="00D35D58">
        <w:rPr>
          <w:rFonts w:ascii="Arial" w:hAnsi="Arial" w:cs="Arial"/>
          <w:color w:val="000000"/>
          <w:sz w:val="20"/>
          <w:szCs w:val="20"/>
        </w:rPr>
        <w:t>)</w:t>
      </w:r>
    </w:p>
    <w:p w14:paraId="7ED54A1D" w14:textId="77777777" w:rsidR="00C6675C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proofErr w:type="spellEnd"/>
      <w:r>
        <w:rPr>
          <w:rFonts w:ascii="Arial" w:hAnsi="Arial" w:cs="Arial"/>
        </w:rPr>
        <w:t xml:space="preserve">) - number of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proofErr w:type="spellEnd"/>
    </w:p>
    <w:p w14:paraId="57892DD9" w14:textId="77777777" w:rsidR="00C6675C" w:rsidRPr="00C35B62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R</w:t>
      </w:r>
      <w:proofErr w:type="spellEnd"/>
      <w:r>
        <w:rPr>
          <w:rFonts w:ascii="Arial" w:hAnsi="Arial" w:cs="Arial"/>
        </w:rPr>
        <w:t xml:space="preserve">) - number of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R</w:t>
      </w:r>
      <w:proofErr w:type="spellEnd"/>
    </w:p>
    <w:p w14:paraId="44B0CCA7" w14:textId="77777777" w:rsidR="00C6675C" w:rsidRPr="00A11F46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proofErr w:type="gramStart"/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proofErr w:type="gramEnd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proofErr w:type="spellEnd"/>
      <w:r>
        <w:rPr>
          <w:rFonts w:ascii="Arial" w:hAnsi="Arial" w:cs="Arial"/>
        </w:rPr>
        <w:t xml:space="preserve">, C) - number of class ‘C’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proofErr w:type="spellEnd"/>
    </w:p>
    <w:p w14:paraId="4DA7EEF2" w14:textId="77777777" w:rsidR="008658A8" w:rsidRPr="007170C9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proofErr w:type="gramStart"/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proofErr w:type="gramEnd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proofErr w:type="spellEnd"/>
      <w:r>
        <w:rPr>
          <w:rFonts w:ascii="Arial" w:hAnsi="Arial" w:cs="Arial"/>
        </w:rPr>
        <w:t xml:space="preserve">, NC) - number of class ‘NC’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proofErr w:type="spellEnd"/>
    </w:p>
    <w:p w14:paraId="3E86904F" w14:textId="77777777" w:rsidR="00A2776C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CD0553">
        <w:rPr>
          <w:rFonts w:ascii="Arial" w:hAnsi="Arial" w:cs="Arial"/>
          <w:i/>
          <w:color w:val="000000" w:themeColor="text1"/>
        </w:rPr>
        <w:t>P</w:t>
      </w:r>
      <w:r w:rsidRPr="00CD0553">
        <w:rPr>
          <w:rFonts w:ascii="Arial" w:hAnsi="Arial" w:cs="Arial"/>
          <w:i/>
          <w:color w:val="000000" w:themeColor="text1"/>
          <w:vertAlign w:val="subscript"/>
        </w:rPr>
        <w:t xml:space="preserve">L </w:t>
      </w:r>
      <w:r>
        <w:rPr>
          <w:rFonts w:ascii="Arial" w:hAnsi="Arial" w:cs="Arial"/>
          <w:iCs/>
          <w:color w:val="000000" w:themeColor="text1"/>
        </w:rPr>
        <w:t xml:space="preserve">=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proofErr w:type="spellEnd"/>
      <w:r>
        <w:rPr>
          <w:rFonts w:ascii="Arial" w:hAnsi="Arial" w:cs="Arial"/>
        </w:rPr>
        <w:t xml:space="preserve">) /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)</w:t>
      </w:r>
    </w:p>
    <w:p w14:paraId="4B5AEABC" w14:textId="77777777" w:rsidR="00A2776C" w:rsidRPr="00CD0553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i/>
        </w:rPr>
      </w:pPr>
      <w:r w:rsidRPr="00CD0553">
        <w:rPr>
          <w:rFonts w:ascii="Arial" w:hAnsi="Arial" w:cs="Arial"/>
          <w:i/>
          <w:color w:val="000000" w:themeColor="text1"/>
        </w:rPr>
        <w:lastRenderedPageBreak/>
        <w:t>P</w:t>
      </w:r>
      <w:r w:rsidRPr="00CD0553">
        <w:rPr>
          <w:rFonts w:ascii="Arial" w:hAnsi="Arial" w:cs="Arial"/>
          <w:i/>
          <w:color w:val="000000" w:themeColor="text1"/>
          <w:vertAlign w:val="subscript"/>
        </w:rPr>
        <w:t xml:space="preserve">R </w:t>
      </w:r>
      <w:r>
        <w:rPr>
          <w:rFonts w:ascii="Arial" w:hAnsi="Arial" w:cs="Arial"/>
          <w:iCs/>
          <w:color w:val="000000" w:themeColor="text1"/>
        </w:rPr>
        <w:t xml:space="preserve">=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proofErr w:type="spellEnd"/>
      <w:r>
        <w:rPr>
          <w:rFonts w:ascii="Arial" w:hAnsi="Arial" w:cs="Arial"/>
        </w:rPr>
        <w:t xml:space="preserve">) /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)</w:t>
      </w:r>
    </w:p>
    <w:p w14:paraId="79EC056F" w14:textId="77777777" w:rsidR="00A2776C" w:rsidRPr="00CB7631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lang w:val="pt-BR"/>
        </w:rPr>
      </w:pPr>
      <w:proofErr w:type="gramStart"/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</w:t>
      </w:r>
      <w:proofErr w:type="gramEnd"/>
      <w:r w:rsidRPr="00CB7631">
        <w:rPr>
          <w:rFonts w:ascii="Arial" w:hAnsi="Arial" w:cs="Arial"/>
          <w:lang w:val="pt-BR"/>
        </w:rPr>
        <w:t>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proofErr w:type="spellStart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proofErr w:type="spellEnd"/>
      <w:r w:rsidRPr="00CB7631">
        <w:rPr>
          <w:rFonts w:ascii="Arial" w:hAnsi="Arial" w:cs="Arial"/>
          <w:lang w:val="pt-BR"/>
        </w:rPr>
        <w:t xml:space="preserve">) = </w:t>
      </w:r>
      <w:proofErr w:type="gramStart"/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proofErr w:type="spellStart"/>
      <w:proofErr w:type="gramEnd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proofErr w:type="spellEnd"/>
      <w:r w:rsidRPr="00CB7631">
        <w:rPr>
          <w:rFonts w:ascii="Arial" w:hAnsi="Arial" w:cs="Arial"/>
          <w:lang w:val="pt-BR"/>
        </w:rPr>
        <w:t xml:space="preserve">, C) / </w:t>
      </w:r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proofErr w:type="spellStart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proofErr w:type="spellEnd"/>
      <w:r w:rsidRPr="00CB7631">
        <w:rPr>
          <w:rFonts w:ascii="Arial" w:hAnsi="Arial" w:cs="Arial"/>
          <w:lang w:val="pt-BR"/>
        </w:rPr>
        <w:t>)</w:t>
      </w:r>
    </w:p>
    <w:p w14:paraId="6E997D0A" w14:textId="77777777" w:rsidR="00A2776C" w:rsidRPr="00CB7631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lang w:val="pt-BR"/>
        </w:rPr>
      </w:pPr>
      <w:proofErr w:type="gramStart"/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</w:t>
      </w:r>
      <w:proofErr w:type="gramEnd"/>
      <w:r w:rsidRPr="00CB7631">
        <w:rPr>
          <w:rFonts w:ascii="Arial" w:hAnsi="Arial" w:cs="Arial"/>
          <w:lang w:val="pt-BR"/>
        </w:rPr>
        <w:t>NC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proofErr w:type="spellStart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proofErr w:type="spellEnd"/>
      <w:r w:rsidRPr="00CB7631">
        <w:rPr>
          <w:rFonts w:ascii="Arial" w:hAnsi="Arial" w:cs="Arial"/>
          <w:lang w:val="pt-BR"/>
        </w:rPr>
        <w:t xml:space="preserve">) = </w:t>
      </w:r>
      <w:proofErr w:type="gramStart"/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proofErr w:type="spellStart"/>
      <w:proofErr w:type="gramEnd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proofErr w:type="spellEnd"/>
      <w:r w:rsidRPr="00CB7631">
        <w:rPr>
          <w:rFonts w:ascii="Arial" w:hAnsi="Arial" w:cs="Arial"/>
          <w:lang w:val="pt-BR"/>
        </w:rPr>
        <w:t xml:space="preserve">, NC) / </w:t>
      </w:r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proofErr w:type="spellStart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proofErr w:type="spellEnd"/>
      <w:r w:rsidRPr="00CB7631">
        <w:rPr>
          <w:rFonts w:ascii="Arial" w:hAnsi="Arial" w:cs="Arial"/>
          <w:lang w:val="pt-BR"/>
        </w:rPr>
        <w:t>)</w:t>
      </w:r>
    </w:p>
    <w:p w14:paraId="115EE372" w14:textId="77777777" w:rsidR="00A2776C" w:rsidRPr="00CB7631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lang w:val="pt-BR"/>
        </w:rPr>
      </w:pPr>
      <w:proofErr w:type="gramStart"/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</w:t>
      </w:r>
      <w:proofErr w:type="gramEnd"/>
      <w:r w:rsidRPr="00CB7631">
        <w:rPr>
          <w:rFonts w:ascii="Arial" w:hAnsi="Arial" w:cs="Arial"/>
          <w:lang w:val="pt-BR"/>
        </w:rPr>
        <w:t>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proofErr w:type="spellStart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proofErr w:type="spellEnd"/>
      <w:r w:rsidRPr="00CB7631">
        <w:rPr>
          <w:rFonts w:ascii="Arial" w:hAnsi="Arial" w:cs="Arial"/>
          <w:lang w:val="pt-BR"/>
        </w:rPr>
        <w:t xml:space="preserve">) = </w:t>
      </w:r>
      <w:proofErr w:type="gramStart"/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proofErr w:type="spellStart"/>
      <w:proofErr w:type="gramEnd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proofErr w:type="spellEnd"/>
      <w:r w:rsidRPr="00CB7631">
        <w:rPr>
          <w:rFonts w:ascii="Arial" w:hAnsi="Arial" w:cs="Arial"/>
          <w:lang w:val="pt-BR"/>
        </w:rPr>
        <w:t xml:space="preserve">, C) / </w:t>
      </w:r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proofErr w:type="spellStart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proofErr w:type="spellEnd"/>
      <w:r w:rsidRPr="00CB7631">
        <w:rPr>
          <w:rFonts w:ascii="Arial" w:hAnsi="Arial" w:cs="Arial"/>
          <w:lang w:val="pt-BR"/>
        </w:rPr>
        <w:t>)</w:t>
      </w:r>
    </w:p>
    <w:p w14:paraId="004834CE" w14:textId="77777777" w:rsidR="00A2776C" w:rsidRPr="00CB7631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lang w:val="pt-BR"/>
        </w:rPr>
      </w:pPr>
      <w:proofErr w:type="gramStart"/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</w:t>
      </w:r>
      <w:proofErr w:type="gramEnd"/>
      <w:r w:rsidRPr="00CB7631">
        <w:rPr>
          <w:rFonts w:ascii="Arial" w:hAnsi="Arial" w:cs="Arial"/>
          <w:lang w:val="pt-BR"/>
        </w:rPr>
        <w:t>NC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proofErr w:type="spellStart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proofErr w:type="spellEnd"/>
      <w:r w:rsidRPr="00CB7631">
        <w:rPr>
          <w:rFonts w:ascii="Arial" w:hAnsi="Arial" w:cs="Arial"/>
          <w:lang w:val="pt-BR"/>
        </w:rPr>
        <w:t xml:space="preserve">) = </w:t>
      </w:r>
      <w:proofErr w:type="gramStart"/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proofErr w:type="spellStart"/>
      <w:proofErr w:type="gramEnd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proofErr w:type="spellEnd"/>
      <w:r w:rsidRPr="00CB7631">
        <w:rPr>
          <w:rFonts w:ascii="Arial" w:hAnsi="Arial" w:cs="Arial"/>
          <w:lang w:val="pt-BR"/>
        </w:rPr>
        <w:t xml:space="preserve">, NC) / </w:t>
      </w:r>
      <w:r w:rsidRPr="00CB7631">
        <w:rPr>
          <w:rFonts w:ascii="Arial" w:hAnsi="Arial" w:cs="Arial"/>
          <w:i/>
          <w:iCs/>
          <w:lang w:val="pt-BR"/>
        </w:rPr>
        <w:t>n</w:t>
      </w:r>
      <w:r w:rsidRPr="00CB7631">
        <w:rPr>
          <w:rFonts w:ascii="Arial" w:hAnsi="Arial" w:cs="Arial"/>
          <w:lang w:val="pt-BR"/>
        </w:rPr>
        <w:t>(</w:t>
      </w:r>
      <w:proofErr w:type="spellStart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proofErr w:type="spellEnd"/>
      <w:r w:rsidRPr="00CB7631">
        <w:rPr>
          <w:rFonts w:ascii="Arial" w:hAnsi="Arial" w:cs="Arial"/>
          <w:lang w:val="pt-BR"/>
        </w:rPr>
        <w:t>)</w:t>
      </w:r>
    </w:p>
    <w:p w14:paraId="6D1E72A3" w14:textId="77777777" w:rsidR="00A2776C" w:rsidRPr="00CB7631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lang w:val="pt-BR"/>
        </w:rPr>
      </w:pPr>
      <w:r w:rsidRPr="00CB7631">
        <w:rPr>
          <w:rFonts w:ascii="Arial" w:hAnsi="Arial" w:cs="Arial"/>
          <w:i/>
          <w:iCs/>
          <w:lang w:val="pt-BR"/>
        </w:rPr>
        <w:t>Q</w:t>
      </w:r>
      <w:r w:rsidR="00583901" w:rsidRPr="00CB7631">
        <w:rPr>
          <w:rFonts w:ascii="Arial" w:hAnsi="Arial" w:cs="Arial"/>
          <w:lang w:val="pt-BR"/>
        </w:rPr>
        <w:t>(</w:t>
      </w:r>
      <w:proofErr w:type="spellStart"/>
      <w:r w:rsidR="00583901" w:rsidRPr="00CB7631">
        <w:rPr>
          <w:rFonts w:ascii="Arial" w:hAnsi="Arial" w:cs="Arial"/>
          <w:i/>
          <w:iCs/>
          <w:lang w:val="pt-BR"/>
        </w:rPr>
        <w:t>s</w:t>
      </w:r>
      <w:r w:rsidR="00583901" w:rsidRPr="00CB7631">
        <w:rPr>
          <w:rFonts w:ascii="Arial" w:hAnsi="Arial" w:cs="Arial"/>
          <w:lang w:val="pt-BR"/>
        </w:rPr>
        <w:t>|</w:t>
      </w:r>
      <w:r w:rsidR="00583901" w:rsidRPr="00CB7631">
        <w:rPr>
          <w:rFonts w:ascii="Arial" w:hAnsi="Arial" w:cs="Arial"/>
          <w:i/>
          <w:iCs/>
          <w:lang w:val="pt-BR"/>
        </w:rPr>
        <w:t>t</w:t>
      </w:r>
      <w:proofErr w:type="spellEnd"/>
      <w:r w:rsidR="00583901" w:rsidRPr="00CB7631">
        <w:rPr>
          <w:rFonts w:ascii="Arial" w:hAnsi="Arial" w:cs="Arial"/>
          <w:lang w:val="pt-BR"/>
        </w:rPr>
        <w:t>)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>= |</w:t>
      </w:r>
      <w:proofErr w:type="gramStart"/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</w:t>
      </w:r>
      <w:proofErr w:type="gramEnd"/>
      <w:r w:rsidRPr="00CB7631">
        <w:rPr>
          <w:rFonts w:ascii="Arial" w:hAnsi="Arial" w:cs="Arial"/>
          <w:lang w:val="pt-BR"/>
        </w:rPr>
        <w:t>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proofErr w:type="spellStart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proofErr w:type="spellEnd"/>
      <w:r w:rsidRPr="00CB7631">
        <w:rPr>
          <w:rFonts w:ascii="Arial" w:hAnsi="Arial" w:cs="Arial"/>
          <w:lang w:val="pt-BR"/>
        </w:rPr>
        <w:t xml:space="preserve">) - </w:t>
      </w:r>
      <w:proofErr w:type="gramStart"/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</w:t>
      </w:r>
      <w:proofErr w:type="gramEnd"/>
      <w:r w:rsidRPr="00CB7631">
        <w:rPr>
          <w:rFonts w:ascii="Arial" w:hAnsi="Arial" w:cs="Arial"/>
          <w:lang w:val="pt-BR"/>
        </w:rPr>
        <w:t>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proofErr w:type="spellStart"/>
      <w:proofErr w:type="gramStart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proofErr w:type="spellEnd"/>
      <w:r w:rsidRPr="00CB7631">
        <w:rPr>
          <w:rFonts w:ascii="Arial" w:hAnsi="Arial" w:cs="Arial"/>
          <w:lang w:val="pt-BR"/>
        </w:rPr>
        <w:t>)|</w:t>
      </w:r>
      <w:proofErr w:type="gramEnd"/>
      <w:r w:rsidRPr="00CB7631">
        <w:rPr>
          <w:rFonts w:ascii="Arial" w:hAnsi="Arial" w:cs="Arial"/>
          <w:lang w:val="pt-BR"/>
        </w:rPr>
        <w:t xml:space="preserve"> + |</w:t>
      </w:r>
      <w:proofErr w:type="gramStart"/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</w:t>
      </w:r>
      <w:proofErr w:type="gramEnd"/>
      <w:r w:rsidRPr="00CB7631">
        <w:rPr>
          <w:rFonts w:ascii="Arial" w:hAnsi="Arial" w:cs="Arial"/>
          <w:lang w:val="pt-BR"/>
        </w:rPr>
        <w:t>NC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proofErr w:type="spellStart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L</w:t>
      </w:r>
      <w:proofErr w:type="spellEnd"/>
      <w:r w:rsidRPr="00CB7631">
        <w:rPr>
          <w:rFonts w:ascii="Arial" w:hAnsi="Arial" w:cs="Arial"/>
          <w:lang w:val="pt-BR"/>
        </w:rPr>
        <w:t xml:space="preserve">) - </w:t>
      </w:r>
      <w:proofErr w:type="gramStart"/>
      <w:r w:rsidRPr="00CB7631">
        <w:rPr>
          <w:rFonts w:ascii="Arial" w:hAnsi="Arial" w:cs="Arial"/>
          <w:i/>
          <w:iCs/>
          <w:lang w:val="pt-BR"/>
        </w:rPr>
        <w:t>P</w:t>
      </w:r>
      <w:r w:rsidRPr="00CB7631">
        <w:rPr>
          <w:rFonts w:ascii="Arial" w:hAnsi="Arial" w:cs="Arial"/>
          <w:lang w:val="pt-BR"/>
        </w:rPr>
        <w:t>(</w:t>
      </w:r>
      <w:proofErr w:type="gramEnd"/>
      <w:r w:rsidRPr="00CB7631">
        <w:rPr>
          <w:rFonts w:ascii="Arial" w:hAnsi="Arial" w:cs="Arial"/>
          <w:lang w:val="pt-BR"/>
        </w:rPr>
        <w:t>NC</w:t>
      </w:r>
      <w:r w:rsidRPr="00CB7631">
        <w:rPr>
          <w:rFonts w:ascii="Arial" w:hAnsi="Arial" w:cs="Arial"/>
          <w:i/>
          <w:iCs/>
          <w:lang w:val="pt-BR"/>
        </w:rPr>
        <w:t xml:space="preserve"> </w:t>
      </w:r>
      <w:r w:rsidRPr="00CB7631">
        <w:rPr>
          <w:rFonts w:ascii="Arial" w:hAnsi="Arial" w:cs="Arial"/>
          <w:lang w:val="pt-BR"/>
        </w:rPr>
        <w:t xml:space="preserve">| </w:t>
      </w:r>
      <w:proofErr w:type="spellStart"/>
      <w:proofErr w:type="gramStart"/>
      <w:r w:rsidRPr="00CB7631">
        <w:rPr>
          <w:rFonts w:ascii="Arial" w:hAnsi="Arial" w:cs="Arial"/>
          <w:i/>
          <w:iCs/>
          <w:lang w:val="pt-BR"/>
        </w:rPr>
        <w:t>t</w:t>
      </w:r>
      <w:r w:rsidRPr="00CB7631">
        <w:rPr>
          <w:rFonts w:ascii="Arial" w:hAnsi="Arial" w:cs="Arial"/>
          <w:i/>
          <w:iCs/>
          <w:vertAlign w:val="subscript"/>
          <w:lang w:val="pt-BR"/>
        </w:rPr>
        <w:t>R</w:t>
      </w:r>
      <w:proofErr w:type="spellEnd"/>
      <w:r w:rsidRPr="00CB7631">
        <w:rPr>
          <w:rFonts w:ascii="Arial" w:hAnsi="Arial" w:cs="Arial"/>
          <w:lang w:val="pt-BR"/>
        </w:rPr>
        <w:t>)|</w:t>
      </w:r>
      <w:proofErr w:type="gramEnd"/>
      <w:r w:rsidRPr="00CB7631">
        <w:rPr>
          <w:rFonts w:ascii="Arial" w:hAnsi="Arial" w:cs="Arial"/>
          <w:lang w:val="pt-BR"/>
        </w:rPr>
        <w:t xml:space="preserve"> </w:t>
      </w:r>
    </w:p>
    <w:p w14:paraId="4420D313" w14:textId="77777777" w:rsidR="00D35D58" w:rsidRPr="00124CB6" w:rsidRDefault="001B3B57" w:rsidP="00124CB6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583901">
        <w:rPr>
          <w:rFonts w:ascii="Symbol" w:hAnsi="Symbol" w:cs="Arial"/>
          <w:iCs/>
          <w:color w:val="000000" w:themeColor="text1"/>
        </w:rPr>
        <w:t>F(</w:t>
      </w:r>
      <w:proofErr w:type="spellStart"/>
      <w:proofErr w:type="gramStart"/>
      <w:r w:rsidRPr="00583901">
        <w:rPr>
          <w:rFonts w:ascii="Arial" w:hAnsi="Arial" w:cs="Arial"/>
          <w:i/>
          <w:color w:val="000000" w:themeColor="text1"/>
        </w:rPr>
        <w:t>s</w:t>
      </w:r>
      <w:r w:rsidRPr="00583901">
        <w:rPr>
          <w:rFonts w:ascii="Arial" w:hAnsi="Arial" w:cs="Arial"/>
          <w:iCs/>
          <w:color w:val="000000" w:themeColor="text1"/>
        </w:rPr>
        <w:t>,</w:t>
      </w:r>
      <w:r w:rsidRPr="00583901">
        <w:rPr>
          <w:rFonts w:ascii="Arial" w:hAnsi="Arial" w:cs="Arial"/>
          <w:i/>
          <w:color w:val="000000" w:themeColor="text1"/>
        </w:rPr>
        <w:t>t</w:t>
      </w:r>
      <w:proofErr w:type="spellEnd"/>
      <w:proofErr w:type="gramEnd"/>
      <w:r w:rsidRPr="00583901">
        <w:rPr>
          <w:rFonts w:ascii="Symbol" w:hAnsi="Symbol" w:cs="Arial"/>
          <w:iCs/>
          <w:color w:val="000000" w:themeColor="text1"/>
        </w:rPr>
        <w:t>)</w:t>
      </w:r>
      <w:r w:rsidRPr="00583901">
        <w:rPr>
          <w:rFonts w:ascii="Arial" w:hAnsi="Arial" w:cs="Arial"/>
          <w:iCs/>
          <w:color w:val="000000" w:themeColor="text1"/>
        </w:rPr>
        <w:t xml:space="preserve"> = 2</w:t>
      </w:r>
      <w:r w:rsidRPr="00583901">
        <w:rPr>
          <w:rFonts w:ascii="Arial" w:hAnsi="Arial" w:cs="Arial"/>
          <w:i/>
          <w:color w:val="000000" w:themeColor="text1"/>
        </w:rPr>
        <w:t>P</w:t>
      </w:r>
      <w:r w:rsidRPr="00583901">
        <w:rPr>
          <w:rFonts w:ascii="Arial" w:hAnsi="Arial" w:cs="Arial"/>
          <w:i/>
          <w:color w:val="000000" w:themeColor="text1"/>
          <w:vertAlign w:val="subscript"/>
        </w:rPr>
        <w:t>L</w:t>
      </w:r>
      <w:r w:rsidRPr="00583901">
        <w:rPr>
          <w:rFonts w:ascii="Arial" w:hAnsi="Arial" w:cs="Arial"/>
          <w:i/>
          <w:color w:val="000000" w:themeColor="text1"/>
        </w:rPr>
        <w:t>P</w:t>
      </w:r>
      <w:r w:rsidRPr="00583901">
        <w:rPr>
          <w:rFonts w:ascii="Arial" w:hAnsi="Arial" w:cs="Arial"/>
          <w:i/>
          <w:color w:val="000000" w:themeColor="text1"/>
          <w:vertAlign w:val="subscript"/>
        </w:rPr>
        <w:t>R</w:t>
      </w:r>
      <w:r w:rsidRPr="00583901">
        <w:rPr>
          <w:rFonts w:ascii="Arial" w:hAnsi="Arial" w:cs="Arial"/>
          <w:iCs/>
          <w:color w:val="000000" w:themeColor="text1"/>
        </w:rPr>
        <w:t xml:space="preserve"> </w:t>
      </w:r>
      <w:r w:rsidR="00F85407">
        <w:rPr>
          <w:rFonts w:ascii="Arial" w:hAnsi="Arial" w:cs="Arial"/>
          <w:iCs/>
          <w:color w:val="000000" w:themeColor="text1"/>
        </w:rPr>
        <w:t>*</w:t>
      </w:r>
      <w:r w:rsidRPr="00583901">
        <w:rPr>
          <w:rFonts w:ascii="Arial" w:hAnsi="Arial" w:cs="Arial"/>
          <w:iCs/>
          <w:color w:val="000000" w:themeColor="text1"/>
        </w:rPr>
        <w:t xml:space="preserve"> </w:t>
      </w:r>
      <w:r w:rsidRPr="00583901">
        <w:rPr>
          <w:rFonts w:ascii="Arial" w:hAnsi="Arial" w:cs="Arial"/>
          <w:i/>
          <w:color w:val="000000" w:themeColor="text1"/>
        </w:rPr>
        <w:t>Q</w:t>
      </w:r>
      <w:r w:rsidRPr="00583901">
        <w:rPr>
          <w:rFonts w:ascii="Arial" w:hAnsi="Arial" w:cs="Arial"/>
        </w:rPr>
        <w:t>(</w:t>
      </w:r>
      <w:proofErr w:type="spellStart"/>
      <w:r w:rsidRPr="00583901">
        <w:rPr>
          <w:rFonts w:ascii="Arial" w:hAnsi="Arial" w:cs="Arial"/>
          <w:i/>
          <w:iCs/>
        </w:rPr>
        <w:t>s</w:t>
      </w:r>
      <w:r w:rsidRPr="00583901">
        <w:rPr>
          <w:rFonts w:ascii="Arial" w:hAnsi="Arial" w:cs="Arial"/>
        </w:rPr>
        <w:t>|</w:t>
      </w:r>
      <w:r w:rsidRPr="00583901">
        <w:rPr>
          <w:rFonts w:ascii="Arial" w:hAnsi="Arial" w:cs="Arial"/>
          <w:i/>
          <w:iCs/>
        </w:rPr>
        <w:t>t</w:t>
      </w:r>
      <w:proofErr w:type="spellEnd"/>
      <w:r w:rsidRPr="00583901">
        <w:rPr>
          <w:rFonts w:ascii="Arial" w:hAnsi="Arial" w:cs="Arial"/>
        </w:rPr>
        <w:t>)</w:t>
      </w:r>
    </w:p>
    <w:p w14:paraId="3A4E4B81" w14:textId="77777777" w:rsidR="00D35D58" w:rsidRDefault="00D35D58" w:rsidP="00D35D5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2B592F">
        <w:t>F</w:t>
      </w:r>
      <w:r>
        <w:t>eature table</w:t>
      </w:r>
      <w:r w:rsidR="002B592F">
        <w:t xml:space="preserve"> template</w:t>
      </w:r>
      <w:r>
        <w:t xml:space="preserve"> </w:t>
      </w:r>
      <w:r w:rsidR="002B592F">
        <w:t>for the top features for spli</w:t>
      </w:r>
      <w:r w:rsidR="001A71B5">
        <w:t>t</w:t>
      </w:r>
      <w:r w:rsidR="002B592F">
        <w:t xml:space="preserve">ting the root node, based </w:t>
      </w:r>
      <w:r w:rsidR="002B592F" w:rsidRPr="001A71B5">
        <w:t xml:space="preserve">on </w:t>
      </w:r>
      <w:r w:rsidR="002B592F" w:rsidRPr="001A71B5">
        <w:rPr>
          <w:rFonts w:ascii="Symbol" w:hAnsi="Symbol" w:cs="Arial"/>
          <w:b/>
          <w:bCs/>
          <w:i w:val="0"/>
        </w:rPr>
        <w:t>F</w:t>
      </w:r>
      <w:r w:rsidR="002B592F" w:rsidRPr="001A71B5">
        <w:rPr>
          <w:i w:val="0"/>
        </w:rPr>
        <w:t>(</w:t>
      </w:r>
      <w:proofErr w:type="spellStart"/>
      <w:proofErr w:type="gramStart"/>
      <w:r w:rsidR="002B592F" w:rsidRPr="001A71B5">
        <w:rPr>
          <w:i w:val="0"/>
        </w:rPr>
        <w:t>s,t</w:t>
      </w:r>
      <w:proofErr w:type="spellEnd"/>
      <w:proofErr w:type="gramEnd"/>
      <w:r w:rsidR="002B592F" w:rsidRPr="001A71B5">
        <w:rPr>
          <w:i w:val="0"/>
        </w:rPr>
        <w:t>)</w:t>
      </w:r>
      <w:r w:rsidR="002B592F" w:rsidRPr="001A71B5">
        <w:rPr>
          <w:iCs w:val="0"/>
        </w:rPr>
        <w:t xml:space="preserve"> </w:t>
      </w:r>
      <w:r w:rsidR="002B592F" w:rsidRPr="001A71B5">
        <w:t>values</w:t>
      </w:r>
      <w:r>
        <w:rPr>
          <w:noProof/>
        </w:rPr>
        <w:t>.</w:t>
      </w:r>
    </w:p>
    <w:tbl>
      <w:tblPr>
        <w:tblStyle w:val="TableGrid"/>
        <w:tblW w:w="8604" w:type="dxa"/>
        <w:jc w:val="center"/>
        <w:tblLook w:val="04A0" w:firstRow="1" w:lastRow="0" w:firstColumn="1" w:lastColumn="0" w:noHBand="0" w:noVBand="1"/>
        <w:tblPrChange w:id="0" w:author="Welch, Lonnie" w:date="2025-10-21T11:41:00Z" w16du:dateUtc="2025-10-21T15:41:00Z">
          <w:tblPr>
            <w:tblStyle w:val="TableGrid"/>
            <w:tblW w:w="8287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977"/>
        <w:gridCol w:w="400"/>
        <w:gridCol w:w="410"/>
        <w:gridCol w:w="539"/>
        <w:gridCol w:w="525"/>
        <w:gridCol w:w="404"/>
        <w:gridCol w:w="404"/>
        <w:gridCol w:w="317"/>
        <w:gridCol w:w="327"/>
        <w:gridCol w:w="553"/>
        <w:gridCol w:w="547"/>
        <w:gridCol w:w="424"/>
        <w:gridCol w:w="536"/>
        <w:gridCol w:w="482"/>
        <w:gridCol w:w="294"/>
        <w:gridCol w:w="465"/>
        <w:tblGridChange w:id="1">
          <w:tblGrid>
            <w:gridCol w:w="1976"/>
            <w:gridCol w:w="1"/>
            <w:gridCol w:w="399"/>
            <w:gridCol w:w="1"/>
            <w:gridCol w:w="409"/>
            <w:gridCol w:w="1"/>
            <w:gridCol w:w="538"/>
            <w:gridCol w:w="1"/>
            <w:gridCol w:w="525"/>
            <w:gridCol w:w="46"/>
            <w:gridCol w:w="317"/>
            <w:gridCol w:w="41"/>
            <w:gridCol w:w="276"/>
            <w:gridCol w:w="128"/>
            <w:gridCol w:w="189"/>
            <w:gridCol w:w="128"/>
            <w:gridCol w:w="199"/>
            <w:gridCol w:w="128"/>
            <w:gridCol w:w="483"/>
            <w:gridCol w:w="70"/>
            <w:gridCol w:w="508"/>
            <w:gridCol w:w="39"/>
            <w:gridCol w:w="397"/>
            <w:gridCol w:w="27"/>
            <w:gridCol w:w="536"/>
            <w:gridCol w:w="482"/>
            <w:gridCol w:w="294"/>
            <w:gridCol w:w="465"/>
          </w:tblGrid>
        </w:tblGridChange>
      </w:tblGrid>
      <w:tr w:rsidR="009347A7" w:rsidRPr="002B592F" w14:paraId="049D0635" w14:textId="77777777" w:rsidTr="009347A7">
        <w:trPr>
          <w:trHeight w:val="320"/>
          <w:jc w:val="center"/>
          <w:trPrChange w:id="2" w:author="Welch, Lonnie" w:date="2025-10-21T11:41:00Z" w16du:dateUtc="2025-10-21T15:41:00Z">
            <w:trPr>
              <w:trHeight w:val="320"/>
              <w:jc w:val="center"/>
            </w:trPr>
          </w:trPrChange>
        </w:trPr>
        <w:tc>
          <w:tcPr>
            <w:tcW w:w="1976" w:type="dxa"/>
            <w:noWrap/>
            <w:hideMark/>
            <w:tcPrChange w:id="3" w:author="Welch, Lonnie" w:date="2025-10-21T11:41:00Z" w16du:dateUtc="2025-10-21T15:41:00Z">
              <w:tcPr>
                <w:tcW w:w="1976" w:type="dxa"/>
                <w:noWrap/>
                <w:hideMark/>
              </w:tcPr>
            </w:tcPrChange>
          </w:tcPr>
          <w:p w14:paraId="68B37844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B592F">
              <w:rPr>
                <w:rFonts w:ascii="Arial" w:hAnsi="Arial" w:cs="Arial"/>
                <w:b/>
                <w:bCs/>
                <w:sz w:val="10"/>
                <w:szCs w:val="10"/>
              </w:rPr>
              <w:t>Genetic Mutation</w:t>
            </w:r>
          </w:p>
        </w:tc>
        <w:tc>
          <w:tcPr>
            <w:tcW w:w="400" w:type="dxa"/>
            <w:tcPrChange w:id="4" w:author="Welch, Lonnie" w:date="2025-10-21T11:41:00Z" w16du:dateUtc="2025-10-21T15:41:00Z">
              <w:tcPr>
                <w:tcW w:w="400" w:type="dxa"/>
                <w:gridSpan w:val="2"/>
              </w:tcPr>
            </w:tcPrChange>
          </w:tcPr>
          <w:p w14:paraId="4819B1D4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410" w:type="dxa"/>
            <w:noWrap/>
            <w:hideMark/>
            <w:tcPrChange w:id="5" w:author="Welch, Lonnie" w:date="2025-10-21T11:41:00Z" w16du:dateUtc="2025-10-21T15:41:00Z">
              <w:tcPr>
                <w:tcW w:w="410" w:type="dxa"/>
                <w:gridSpan w:val="2"/>
                <w:noWrap/>
                <w:hideMark/>
              </w:tcPr>
            </w:tcPrChange>
          </w:tcPr>
          <w:p w14:paraId="1CC7E5CA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539" w:type="dxa"/>
            <w:noWrap/>
            <w:hideMark/>
            <w:tcPrChange w:id="6" w:author="Welch, Lonnie" w:date="2025-10-21T11:41:00Z" w16du:dateUtc="2025-10-21T15:41:00Z">
              <w:tcPr>
                <w:tcW w:w="539" w:type="dxa"/>
                <w:gridSpan w:val="2"/>
                <w:noWrap/>
                <w:hideMark/>
              </w:tcPr>
            </w:tcPrChange>
          </w:tcPr>
          <w:p w14:paraId="3BC72CB5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proofErr w:type="gram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proofErr w:type="gramEnd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, C)</w:t>
            </w:r>
          </w:p>
        </w:tc>
        <w:tc>
          <w:tcPr>
            <w:tcW w:w="572" w:type="dxa"/>
            <w:tcPrChange w:id="7" w:author="Welch, Lonnie" w:date="2025-10-21T11:41:00Z" w16du:dateUtc="2025-10-21T15:41:00Z">
              <w:tcPr>
                <w:tcW w:w="572" w:type="dxa"/>
                <w:gridSpan w:val="3"/>
              </w:tcPr>
            </w:tcPrChange>
          </w:tcPr>
          <w:p w14:paraId="630AE9AD" w14:textId="77777777" w:rsidR="009347A7" w:rsidRPr="002B592F" w:rsidRDefault="009347A7" w:rsidP="009347A7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proofErr w:type="gram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proofErr w:type="gramEnd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, NC)</w:t>
            </w:r>
          </w:p>
        </w:tc>
        <w:tc>
          <w:tcPr>
            <w:tcW w:w="317" w:type="dxa"/>
            <w:tcPrChange w:id="8" w:author="Welch, Lonnie" w:date="2025-10-21T11:41:00Z" w16du:dateUtc="2025-10-21T15:41:00Z">
              <w:tcPr>
                <w:tcW w:w="317" w:type="dxa"/>
              </w:tcPr>
            </w:tcPrChange>
          </w:tcPr>
          <w:p w14:paraId="0395F284" w14:textId="03E3E2EB" w:rsidR="009347A7" w:rsidRPr="002B592F" w:rsidRDefault="009347A7" w:rsidP="009347A7">
            <w:pPr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</w:pPr>
            <w:proofErr w:type="gramStart"/>
            <w:ins w:id="9" w:author="Welch, Lonnie" w:date="2025-10-21T11:42:00Z" w16du:dateUtc="2025-10-21T15:42:00Z">
              <w:r w:rsidRPr="002B592F">
                <w:rPr>
                  <w:rFonts w:ascii="Arial" w:hAnsi="Arial" w:cs="Arial"/>
                  <w:i/>
                  <w:iCs/>
                  <w:sz w:val="10"/>
                  <w:szCs w:val="10"/>
                </w:rPr>
                <w:t>n</w:t>
              </w:r>
              <w:r w:rsidRPr="002B592F">
                <w:rPr>
                  <w:rFonts w:ascii="Arial" w:hAnsi="Arial" w:cs="Arial"/>
                  <w:sz w:val="10"/>
                  <w:szCs w:val="10"/>
                </w:rPr>
                <w:t>(</w:t>
              </w:r>
              <w:proofErr w:type="spellStart"/>
              <w:proofErr w:type="gramEnd"/>
              <w:r w:rsidRPr="002B592F">
                <w:rPr>
                  <w:rFonts w:ascii="Arial" w:hAnsi="Arial" w:cs="Arial"/>
                  <w:i/>
                  <w:iCs/>
                  <w:sz w:val="10"/>
                  <w:szCs w:val="10"/>
                </w:rPr>
                <w:t>t</w:t>
              </w:r>
              <w:r>
                <w:rPr>
                  <w:rFonts w:ascii="Arial" w:hAnsi="Arial" w:cs="Arial"/>
                  <w:i/>
                  <w:iCs/>
                  <w:sz w:val="10"/>
                  <w:szCs w:val="10"/>
                  <w:vertAlign w:val="subscript"/>
                </w:rPr>
                <w:t>R</w:t>
              </w:r>
              <w:proofErr w:type="spellEnd"/>
              <w:r w:rsidRPr="002B592F">
                <w:rPr>
                  <w:rFonts w:ascii="Arial" w:hAnsi="Arial" w:cs="Arial"/>
                  <w:sz w:val="10"/>
                  <w:szCs w:val="10"/>
                </w:rPr>
                <w:t>, C)</w:t>
              </w:r>
            </w:ins>
          </w:p>
        </w:tc>
        <w:tc>
          <w:tcPr>
            <w:tcW w:w="317" w:type="dxa"/>
            <w:tcPrChange w:id="10" w:author="Welch, Lonnie" w:date="2025-10-21T11:41:00Z" w16du:dateUtc="2025-10-21T15:41:00Z">
              <w:tcPr>
                <w:tcW w:w="317" w:type="dxa"/>
                <w:gridSpan w:val="2"/>
              </w:tcPr>
            </w:tcPrChange>
          </w:tcPr>
          <w:p w14:paraId="73DD9335" w14:textId="0A41BC0E" w:rsidR="009347A7" w:rsidRPr="002B592F" w:rsidRDefault="009347A7" w:rsidP="009347A7">
            <w:pPr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</w:pPr>
            <w:proofErr w:type="gramStart"/>
            <w:ins w:id="11" w:author="Welch, Lonnie" w:date="2025-10-21T11:42:00Z" w16du:dateUtc="2025-10-21T15:42:00Z">
              <w:r w:rsidRPr="002B592F">
                <w:rPr>
                  <w:rFonts w:ascii="Arial" w:hAnsi="Arial" w:cs="Arial"/>
                  <w:i/>
                  <w:iCs/>
                  <w:sz w:val="10"/>
                  <w:szCs w:val="10"/>
                </w:rPr>
                <w:t>n</w:t>
              </w:r>
              <w:r w:rsidRPr="002B592F">
                <w:rPr>
                  <w:rFonts w:ascii="Arial" w:hAnsi="Arial" w:cs="Arial"/>
                  <w:sz w:val="10"/>
                  <w:szCs w:val="10"/>
                </w:rPr>
                <w:t>(</w:t>
              </w:r>
              <w:proofErr w:type="spellStart"/>
              <w:proofErr w:type="gramEnd"/>
              <w:r w:rsidRPr="002B592F">
                <w:rPr>
                  <w:rFonts w:ascii="Arial" w:hAnsi="Arial" w:cs="Arial"/>
                  <w:i/>
                  <w:iCs/>
                  <w:sz w:val="10"/>
                  <w:szCs w:val="10"/>
                </w:rPr>
                <w:t>t</w:t>
              </w:r>
              <w:r>
                <w:rPr>
                  <w:rFonts w:ascii="Arial" w:hAnsi="Arial" w:cs="Arial"/>
                  <w:i/>
                  <w:iCs/>
                  <w:sz w:val="10"/>
                  <w:szCs w:val="10"/>
                  <w:vertAlign w:val="subscript"/>
                </w:rPr>
                <w:t>R</w:t>
              </w:r>
              <w:proofErr w:type="spellEnd"/>
              <w:r w:rsidRPr="002B592F">
                <w:rPr>
                  <w:rFonts w:ascii="Arial" w:hAnsi="Arial" w:cs="Arial"/>
                  <w:sz w:val="10"/>
                  <w:szCs w:val="10"/>
                </w:rPr>
                <w:t>, NC)</w:t>
              </w:r>
            </w:ins>
          </w:p>
        </w:tc>
        <w:tc>
          <w:tcPr>
            <w:tcW w:w="317" w:type="dxa"/>
            <w:tcPrChange w:id="12" w:author="Welch, Lonnie" w:date="2025-10-21T11:41:00Z" w16du:dateUtc="2025-10-21T15:41:00Z">
              <w:tcPr>
                <w:tcW w:w="317" w:type="dxa"/>
                <w:gridSpan w:val="2"/>
              </w:tcPr>
            </w:tcPrChange>
          </w:tcPr>
          <w:p w14:paraId="34B38E74" w14:textId="695EC5F7" w:rsidR="009347A7" w:rsidRPr="002B592F" w:rsidRDefault="009347A7" w:rsidP="009347A7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L</w:t>
            </w:r>
          </w:p>
        </w:tc>
        <w:tc>
          <w:tcPr>
            <w:tcW w:w="327" w:type="dxa"/>
            <w:tcPrChange w:id="13" w:author="Welch, Lonnie" w:date="2025-10-21T11:41:00Z" w16du:dateUtc="2025-10-21T15:41:00Z">
              <w:tcPr>
                <w:tcW w:w="327" w:type="dxa"/>
                <w:gridSpan w:val="2"/>
              </w:tcPr>
            </w:tcPrChange>
          </w:tcPr>
          <w:p w14:paraId="676CD49A" w14:textId="77777777" w:rsidR="009347A7" w:rsidRPr="002B592F" w:rsidRDefault="009347A7" w:rsidP="009347A7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R</w:t>
            </w:r>
          </w:p>
        </w:tc>
        <w:tc>
          <w:tcPr>
            <w:tcW w:w="611" w:type="dxa"/>
            <w:tcPrChange w:id="14" w:author="Welch, Lonnie" w:date="2025-10-21T11:41:00Z" w16du:dateUtc="2025-10-21T15:41:00Z">
              <w:tcPr>
                <w:tcW w:w="611" w:type="dxa"/>
                <w:gridSpan w:val="2"/>
              </w:tcPr>
            </w:tcPrChange>
          </w:tcPr>
          <w:p w14:paraId="5524F754" w14:textId="77777777" w:rsidR="009347A7" w:rsidRPr="002B592F" w:rsidRDefault="009347A7" w:rsidP="009347A7">
            <w:pP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</w:pPr>
            <w:proofErr w:type="gram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gramEnd"/>
            <w:r w:rsidRPr="002B592F">
              <w:rPr>
                <w:rFonts w:ascii="Arial" w:hAnsi="Arial" w:cs="Arial"/>
                <w:sz w:val="10"/>
                <w:szCs w:val="10"/>
              </w:rPr>
              <w:t>C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 xml:space="preserve"> </w:t>
            </w:r>
            <w:r w:rsidRPr="002B592F">
              <w:rPr>
                <w:rFonts w:ascii="Arial" w:hAnsi="Arial" w:cs="Arial"/>
                <w:sz w:val="10"/>
                <w:szCs w:val="10"/>
              </w:rPr>
              <w:t xml:space="preserve">| </w:t>
            </w:r>
            <w:proofErr w:type="spell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578" w:type="dxa"/>
            <w:tcPrChange w:id="15" w:author="Welch, Lonnie" w:date="2025-10-21T11:41:00Z" w16du:dateUtc="2025-10-21T15:41:00Z">
              <w:tcPr>
                <w:tcW w:w="578" w:type="dxa"/>
                <w:gridSpan w:val="2"/>
              </w:tcPr>
            </w:tcPrChange>
          </w:tcPr>
          <w:p w14:paraId="06313420" w14:textId="77777777" w:rsidR="009347A7" w:rsidRPr="002B592F" w:rsidRDefault="009347A7" w:rsidP="009347A7">
            <w:pP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</w:pPr>
            <w:proofErr w:type="gram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gramEnd"/>
            <w:r w:rsidRPr="002B592F">
              <w:rPr>
                <w:rFonts w:ascii="Arial" w:hAnsi="Arial" w:cs="Arial"/>
                <w:sz w:val="10"/>
                <w:szCs w:val="10"/>
              </w:rPr>
              <w:t>NC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 xml:space="preserve"> </w:t>
            </w:r>
            <w:r w:rsidRPr="002B592F">
              <w:rPr>
                <w:rFonts w:ascii="Arial" w:hAnsi="Arial" w:cs="Arial"/>
                <w:sz w:val="10"/>
                <w:szCs w:val="10"/>
              </w:rPr>
              <w:t xml:space="preserve">| </w:t>
            </w:r>
            <w:proofErr w:type="spell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436" w:type="dxa"/>
            <w:tcPrChange w:id="16" w:author="Welch, Lonnie" w:date="2025-10-21T11:41:00Z" w16du:dateUtc="2025-10-21T15:41:00Z">
              <w:tcPr>
                <w:tcW w:w="436" w:type="dxa"/>
                <w:gridSpan w:val="2"/>
              </w:tcPr>
            </w:tcPrChange>
          </w:tcPr>
          <w:p w14:paraId="28A9649A" w14:textId="77777777" w:rsidR="009347A7" w:rsidRPr="002B592F" w:rsidRDefault="009347A7" w:rsidP="009347A7">
            <w:pP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</w:pPr>
            <w:proofErr w:type="gram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gramEnd"/>
            <w:r w:rsidRPr="002B592F">
              <w:rPr>
                <w:rFonts w:ascii="Arial" w:hAnsi="Arial" w:cs="Arial"/>
                <w:sz w:val="10"/>
                <w:szCs w:val="10"/>
              </w:rPr>
              <w:t>C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 xml:space="preserve"> </w:t>
            </w:r>
            <w:r w:rsidRPr="002B592F">
              <w:rPr>
                <w:rFonts w:ascii="Arial" w:hAnsi="Arial" w:cs="Arial"/>
                <w:sz w:val="10"/>
                <w:szCs w:val="10"/>
              </w:rPr>
              <w:t xml:space="preserve">| </w:t>
            </w:r>
            <w:proofErr w:type="spell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563" w:type="dxa"/>
            <w:tcPrChange w:id="17" w:author="Welch, Lonnie" w:date="2025-10-21T11:41:00Z" w16du:dateUtc="2025-10-21T15:41:00Z">
              <w:tcPr>
                <w:tcW w:w="563" w:type="dxa"/>
                <w:gridSpan w:val="2"/>
              </w:tcPr>
            </w:tcPrChange>
          </w:tcPr>
          <w:p w14:paraId="05852B89" w14:textId="77777777" w:rsidR="009347A7" w:rsidRPr="002B592F" w:rsidRDefault="009347A7" w:rsidP="009347A7">
            <w:pP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</w:pPr>
            <w:proofErr w:type="gram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gramEnd"/>
            <w:r w:rsidRPr="002B592F">
              <w:rPr>
                <w:rFonts w:ascii="Arial" w:hAnsi="Arial" w:cs="Arial"/>
                <w:sz w:val="10"/>
                <w:szCs w:val="10"/>
              </w:rPr>
              <w:t>NC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 xml:space="preserve"> </w:t>
            </w:r>
            <w:r w:rsidRPr="002B592F">
              <w:rPr>
                <w:rFonts w:ascii="Arial" w:hAnsi="Arial" w:cs="Arial"/>
                <w:sz w:val="10"/>
                <w:szCs w:val="10"/>
              </w:rPr>
              <w:t xml:space="preserve">| </w:t>
            </w:r>
            <w:proofErr w:type="spell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482" w:type="dxa"/>
            <w:tcPrChange w:id="18" w:author="Welch, Lonnie" w:date="2025-10-21T11:41:00Z" w16du:dateUtc="2025-10-21T15:41:00Z">
              <w:tcPr>
                <w:tcW w:w="482" w:type="dxa"/>
              </w:tcPr>
            </w:tcPrChange>
          </w:tcPr>
          <w:p w14:paraId="60E3D419" w14:textId="77777777" w:rsidR="009347A7" w:rsidRPr="002B592F" w:rsidRDefault="009347A7" w:rsidP="009347A7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B592F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2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L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R</w:t>
            </w:r>
          </w:p>
        </w:tc>
        <w:tc>
          <w:tcPr>
            <w:tcW w:w="294" w:type="dxa"/>
            <w:tcPrChange w:id="19" w:author="Welch, Lonnie" w:date="2025-10-21T11:41:00Z" w16du:dateUtc="2025-10-21T15:41:00Z">
              <w:tcPr>
                <w:tcW w:w="294" w:type="dxa"/>
              </w:tcPr>
            </w:tcPrChange>
          </w:tcPr>
          <w:p w14:paraId="1F4CBF2A" w14:textId="77777777" w:rsidR="009347A7" w:rsidRPr="008C67F8" w:rsidRDefault="009347A7" w:rsidP="009347A7">
            <w:pPr>
              <w:jc w:val="center"/>
              <w:rPr>
                <w:rFonts w:ascii="Arial" w:hAnsi="Arial" w:cs="Arial"/>
                <w:i/>
                <w:iCs/>
                <w:color w:val="000000"/>
                <w:sz w:val="10"/>
                <w:szCs w:val="10"/>
              </w:rPr>
            </w:pPr>
            <w:r w:rsidRPr="008C67F8">
              <w:rPr>
                <w:rFonts w:ascii="Arial" w:hAnsi="Arial" w:cs="Arial"/>
                <w:i/>
                <w:iCs/>
                <w:color w:val="000000"/>
                <w:sz w:val="10"/>
                <w:szCs w:val="10"/>
              </w:rPr>
              <w:t>Q</w:t>
            </w:r>
          </w:p>
        </w:tc>
        <w:tc>
          <w:tcPr>
            <w:tcW w:w="465" w:type="dxa"/>
            <w:tcPrChange w:id="20" w:author="Welch, Lonnie" w:date="2025-10-21T11:41:00Z" w16du:dateUtc="2025-10-21T15:41:00Z">
              <w:tcPr>
                <w:tcW w:w="465" w:type="dxa"/>
              </w:tcPr>
            </w:tcPrChange>
          </w:tcPr>
          <w:p w14:paraId="5E4E804E" w14:textId="77777777" w:rsidR="009347A7" w:rsidRPr="008C67F8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8C67F8">
              <w:rPr>
                <w:rFonts w:ascii="Symbol" w:hAnsi="Symbol" w:cs="Arial"/>
                <w:iCs/>
                <w:color w:val="000000" w:themeColor="text1"/>
                <w:sz w:val="10"/>
                <w:szCs w:val="10"/>
              </w:rPr>
              <w:t>F</w:t>
            </w:r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(</w:t>
            </w:r>
            <w:proofErr w:type="spellStart"/>
            <w:proofErr w:type="gramStart"/>
            <w:r w:rsidRPr="008C67F8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s</w:t>
            </w:r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,</w:t>
            </w:r>
            <w:r w:rsidRPr="008C67F8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t</w:t>
            </w:r>
            <w:proofErr w:type="spellEnd"/>
            <w:proofErr w:type="gramEnd"/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)</w:t>
            </w:r>
          </w:p>
        </w:tc>
      </w:tr>
      <w:tr w:rsidR="009347A7" w:rsidRPr="002B592F" w14:paraId="53A50A16" w14:textId="77777777" w:rsidTr="009347A7">
        <w:trPr>
          <w:trHeight w:val="320"/>
          <w:jc w:val="center"/>
          <w:trPrChange w:id="21" w:author="Welch, Lonnie" w:date="2025-10-21T11:41:00Z" w16du:dateUtc="2025-10-21T15:41:00Z">
            <w:trPr>
              <w:trHeight w:val="320"/>
              <w:jc w:val="center"/>
            </w:trPr>
          </w:trPrChange>
        </w:trPr>
        <w:tc>
          <w:tcPr>
            <w:tcW w:w="1976" w:type="dxa"/>
            <w:noWrap/>
            <w:hideMark/>
            <w:tcPrChange w:id="22" w:author="Welch, Lonnie" w:date="2025-10-21T11:41:00Z" w16du:dateUtc="2025-10-21T15:41:00Z">
              <w:tcPr>
                <w:tcW w:w="1976" w:type="dxa"/>
                <w:noWrap/>
                <w:hideMark/>
              </w:tcPr>
            </w:tcPrChange>
          </w:tcPr>
          <w:p w14:paraId="1703D8E0" w14:textId="77777777" w:rsidR="009347A7" w:rsidRPr="002B592F" w:rsidRDefault="009347A7" w:rsidP="009347A7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color w:val="000000"/>
                <w:sz w:val="10"/>
                <w:szCs w:val="10"/>
              </w:rPr>
              <w:t>GOT1_GRCh37_10:101163586-101163586_Missense-Mutation_SNP_C-C-T</w:t>
            </w:r>
          </w:p>
        </w:tc>
        <w:tc>
          <w:tcPr>
            <w:tcW w:w="400" w:type="dxa"/>
            <w:tcPrChange w:id="23" w:author="Welch, Lonnie" w:date="2025-10-21T11:41:00Z" w16du:dateUtc="2025-10-21T15:41:00Z">
              <w:tcPr>
                <w:tcW w:w="400" w:type="dxa"/>
                <w:gridSpan w:val="2"/>
              </w:tcPr>
            </w:tcPrChange>
          </w:tcPr>
          <w:p w14:paraId="09A3D701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10" w:type="dxa"/>
            <w:noWrap/>
            <w:hideMark/>
            <w:tcPrChange w:id="24" w:author="Welch, Lonnie" w:date="2025-10-21T11:41:00Z" w16du:dateUtc="2025-10-21T15:41:00Z">
              <w:tcPr>
                <w:tcW w:w="410" w:type="dxa"/>
                <w:gridSpan w:val="2"/>
                <w:noWrap/>
                <w:hideMark/>
              </w:tcPr>
            </w:tcPrChange>
          </w:tcPr>
          <w:p w14:paraId="6D7BFBBB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39" w:type="dxa"/>
            <w:noWrap/>
            <w:hideMark/>
            <w:tcPrChange w:id="25" w:author="Welch, Lonnie" w:date="2025-10-21T11:41:00Z" w16du:dateUtc="2025-10-21T15:41:00Z">
              <w:tcPr>
                <w:tcW w:w="539" w:type="dxa"/>
                <w:gridSpan w:val="2"/>
                <w:noWrap/>
                <w:hideMark/>
              </w:tcPr>
            </w:tcPrChange>
          </w:tcPr>
          <w:p w14:paraId="487521E1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2" w:type="dxa"/>
            <w:tcPrChange w:id="26" w:author="Welch, Lonnie" w:date="2025-10-21T11:41:00Z" w16du:dateUtc="2025-10-21T15:41:00Z">
              <w:tcPr>
                <w:tcW w:w="572" w:type="dxa"/>
                <w:gridSpan w:val="3"/>
              </w:tcPr>
            </w:tcPrChange>
          </w:tcPr>
          <w:p w14:paraId="50A192C6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  <w:tcPrChange w:id="27" w:author="Welch, Lonnie" w:date="2025-10-21T11:41:00Z" w16du:dateUtc="2025-10-21T15:41:00Z">
              <w:tcPr>
                <w:tcW w:w="317" w:type="dxa"/>
              </w:tcPr>
            </w:tcPrChange>
          </w:tcPr>
          <w:p w14:paraId="57E4DD69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  <w:tcPrChange w:id="28" w:author="Welch, Lonnie" w:date="2025-10-21T11:41:00Z" w16du:dateUtc="2025-10-21T15:41:00Z">
              <w:tcPr>
                <w:tcW w:w="317" w:type="dxa"/>
                <w:gridSpan w:val="2"/>
              </w:tcPr>
            </w:tcPrChange>
          </w:tcPr>
          <w:p w14:paraId="46C06C1E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  <w:tcPrChange w:id="29" w:author="Welch, Lonnie" w:date="2025-10-21T11:41:00Z" w16du:dateUtc="2025-10-21T15:41:00Z">
              <w:tcPr>
                <w:tcW w:w="317" w:type="dxa"/>
                <w:gridSpan w:val="2"/>
              </w:tcPr>
            </w:tcPrChange>
          </w:tcPr>
          <w:p w14:paraId="61888E32" w14:textId="16654979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27" w:type="dxa"/>
            <w:tcPrChange w:id="30" w:author="Welch, Lonnie" w:date="2025-10-21T11:41:00Z" w16du:dateUtc="2025-10-21T15:41:00Z">
              <w:tcPr>
                <w:tcW w:w="327" w:type="dxa"/>
                <w:gridSpan w:val="2"/>
              </w:tcPr>
            </w:tcPrChange>
          </w:tcPr>
          <w:p w14:paraId="4EC3ECF4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611" w:type="dxa"/>
            <w:tcPrChange w:id="31" w:author="Welch, Lonnie" w:date="2025-10-21T11:41:00Z" w16du:dateUtc="2025-10-21T15:41:00Z">
              <w:tcPr>
                <w:tcW w:w="611" w:type="dxa"/>
                <w:gridSpan w:val="2"/>
              </w:tcPr>
            </w:tcPrChange>
          </w:tcPr>
          <w:p w14:paraId="4D662FD8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8" w:type="dxa"/>
            <w:tcPrChange w:id="32" w:author="Welch, Lonnie" w:date="2025-10-21T11:41:00Z" w16du:dateUtc="2025-10-21T15:41:00Z">
              <w:tcPr>
                <w:tcW w:w="578" w:type="dxa"/>
                <w:gridSpan w:val="2"/>
              </w:tcPr>
            </w:tcPrChange>
          </w:tcPr>
          <w:p w14:paraId="64465E30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36" w:type="dxa"/>
            <w:tcPrChange w:id="33" w:author="Welch, Lonnie" w:date="2025-10-21T11:41:00Z" w16du:dateUtc="2025-10-21T15:41:00Z">
              <w:tcPr>
                <w:tcW w:w="436" w:type="dxa"/>
                <w:gridSpan w:val="2"/>
              </w:tcPr>
            </w:tcPrChange>
          </w:tcPr>
          <w:p w14:paraId="7A9846C7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63" w:type="dxa"/>
            <w:tcPrChange w:id="34" w:author="Welch, Lonnie" w:date="2025-10-21T11:41:00Z" w16du:dateUtc="2025-10-21T15:41:00Z">
              <w:tcPr>
                <w:tcW w:w="563" w:type="dxa"/>
                <w:gridSpan w:val="2"/>
              </w:tcPr>
            </w:tcPrChange>
          </w:tcPr>
          <w:p w14:paraId="3EE03D59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82" w:type="dxa"/>
            <w:tcPrChange w:id="35" w:author="Welch, Lonnie" w:date="2025-10-21T11:41:00Z" w16du:dateUtc="2025-10-21T15:41:00Z">
              <w:tcPr>
                <w:tcW w:w="482" w:type="dxa"/>
              </w:tcPr>
            </w:tcPrChange>
          </w:tcPr>
          <w:p w14:paraId="3B9E5F51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294" w:type="dxa"/>
            <w:tcPrChange w:id="36" w:author="Welch, Lonnie" w:date="2025-10-21T11:41:00Z" w16du:dateUtc="2025-10-21T15:41:00Z">
              <w:tcPr>
                <w:tcW w:w="294" w:type="dxa"/>
              </w:tcPr>
            </w:tcPrChange>
          </w:tcPr>
          <w:p w14:paraId="45BB740D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65" w:type="dxa"/>
            <w:tcPrChange w:id="37" w:author="Welch, Lonnie" w:date="2025-10-21T11:41:00Z" w16du:dateUtc="2025-10-21T15:41:00Z">
              <w:tcPr>
                <w:tcW w:w="465" w:type="dxa"/>
              </w:tcPr>
            </w:tcPrChange>
          </w:tcPr>
          <w:p w14:paraId="435FF775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9347A7" w:rsidRPr="002B592F" w14:paraId="6031D855" w14:textId="77777777" w:rsidTr="009347A7">
        <w:trPr>
          <w:trHeight w:val="320"/>
          <w:jc w:val="center"/>
          <w:trPrChange w:id="38" w:author="Welch, Lonnie" w:date="2025-10-21T11:41:00Z" w16du:dateUtc="2025-10-21T15:41:00Z">
            <w:trPr>
              <w:trHeight w:val="320"/>
              <w:jc w:val="center"/>
            </w:trPr>
          </w:trPrChange>
        </w:trPr>
        <w:tc>
          <w:tcPr>
            <w:tcW w:w="1976" w:type="dxa"/>
            <w:noWrap/>
            <w:hideMark/>
            <w:tcPrChange w:id="39" w:author="Welch, Lonnie" w:date="2025-10-21T11:41:00Z" w16du:dateUtc="2025-10-21T15:41:00Z">
              <w:tcPr>
                <w:tcW w:w="1976" w:type="dxa"/>
                <w:noWrap/>
                <w:hideMark/>
              </w:tcPr>
            </w:tcPrChange>
          </w:tcPr>
          <w:p w14:paraId="7D80CBE0" w14:textId="77777777" w:rsidR="009347A7" w:rsidRPr="002B592F" w:rsidRDefault="009347A7" w:rsidP="009347A7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color w:val="000000"/>
                <w:sz w:val="10"/>
                <w:szCs w:val="10"/>
              </w:rPr>
              <w:t>TEX36_GRCh37_10:127371546-127371546_Nonsense-Mutation_SNP_G-G-A</w:t>
            </w:r>
          </w:p>
        </w:tc>
        <w:tc>
          <w:tcPr>
            <w:tcW w:w="400" w:type="dxa"/>
            <w:tcPrChange w:id="40" w:author="Welch, Lonnie" w:date="2025-10-21T11:41:00Z" w16du:dateUtc="2025-10-21T15:41:00Z">
              <w:tcPr>
                <w:tcW w:w="400" w:type="dxa"/>
                <w:gridSpan w:val="2"/>
              </w:tcPr>
            </w:tcPrChange>
          </w:tcPr>
          <w:p w14:paraId="511A4111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10" w:type="dxa"/>
            <w:noWrap/>
            <w:hideMark/>
            <w:tcPrChange w:id="41" w:author="Welch, Lonnie" w:date="2025-10-21T11:41:00Z" w16du:dateUtc="2025-10-21T15:41:00Z">
              <w:tcPr>
                <w:tcW w:w="410" w:type="dxa"/>
                <w:gridSpan w:val="2"/>
                <w:noWrap/>
                <w:hideMark/>
              </w:tcPr>
            </w:tcPrChange>
          </w:tcPr>
          <w:p w14:paraId="773F0A34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39" w:type="dxa"/>
            <w:noWrap/>
            <w:hideMark/>
            <w:tcPrChange w:id="42" w:author="Welch, Lonnie" w:date="2025-10-21T11:41:00Z" w16du:dateUtc="2025-10-21T15:41:00Z">
              <w:tcPr>
                <w:tcW w:w="539" w:type="dxa"/>
                <w:gridSpan w:val="2"/>
                <w:noWrap/>
                <w:hideMark/>
              </w:tcPr>
            </w:tcPrChange>
          </w:tcPr>
          <w:p w14:paraId="487775B6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2" w:type="dxa"/>
            <w:tcPrChange w:id="43" w:author="Welch, Lonnie" w:date="2025-10-21T11:41:00Z" w16du:dateUtc="2025-10-21T15:41:00Z">
              <w:tcPr>
                <w:tcW w:w="572" w:type="dxa"/>
                <w:gridSpan w:val="3"/>
              </w:tcPr>
            </w:tcPrChange>
          </w:tcPr>
          <w:p w14:paraId="29EB94AB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  <w:tcPrChange w:id="44" w:author="Welch, Lonnie" w:date="2025-10-21T11:41:00Z" w16du:dateUtc="2025-10-21T15:41:00Z">
              <w:tcPr>
                <w:tcW w:w="317" w:type="dxa"/>
              </w:tcPr>
            </w:tcPrChange>
          </w:tcPr>
          <w:p w14:paraId="12BD967E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  <w:tcPrChange w:id="45" w:author="Welch, Lonnie" w:date="2025-10-21T11:41:00Z" w16du:dateUtc="2025-10-21T15:41:00Z">
              <w:tcPr>
                <w:tcW w:w="317" w:type="dxa"/>
                <w:gridSpan w:val="2"/>
              </w:tcPr>
            </w:tcPrChange>
          </w:tcPr>
          <w:p w14:paraId="325A1F39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  <w:tcPrChange w:id="46" w:author="Welch, Lonnie" w:date="2025-10-21T11:41:00Z" w16du:dateUtc="2025-10-21T15:41:00Z">
              <w:tcPr>
                <w:tcW w:w="317" w:type="dxa"/>
                <w:gridSpan w:val="2"/>
              </w:tcPr>
            </w:tcPrChange>
          </w:tcPr>
          <w:p w14:paraId="4DB33DE2" w14:textId="5F008779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27" w:type="dxa"/>
            <w:tcPrChange w:id="47" w:author="Welch, Lonnie" w:date="2025-10-21T11:41:00Z" w16du:dateUtc="2025-10-21T15:41:00Z">
              <w:tcPr>
                <w:tcW w:w="327" w:type="dxa"/>
                <w:gridSpan w:val="2"/>
              </w:tcPr>
            </w:tcPrChange>
          </w:tcPr>
          <w:p w14:paraId="7059F82A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611" w:type="dxa"/>
            <w:tcPrChange w:id="48" w:author="Welch, Lonnie" w:date="2025-10-21T11:41:00Z" w16du:dateUtc="2025-10-21T15:41:00Z">
              <w:tcPr>
                <w:tcW w:w="611" w:type="dxa"/>
                <w:gridSpan w:val="2"/>
              </w:tcPr>
            </w:tcPrChange>
          </w:tcPr>
          <w:p w14:paraId="46926722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8" w:type="dxa"/>
            <w:tcPrChange w:id="49" w:author="Welch, Lonnie" w:date="2025-10-21T11:41:00Z" w16du:dateUtc="2025-10-21T15:41:00Z">
              <w:tcPr>
                <w:tcW w:w="578" w:type="dxa"/>
                <w:gridSpan w:val="2"/>
              </w:tcPr>
            </w:tcPrChange>
          </w:tcPr>
          <w:p w14:paraId="798B5133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36" w:type="dxa"/>
            <w:tcPrChange w:id="50" w:author="Welch, Lonnie" w:date="2025-10-21T11:41:00Z" w16du:dateUtc="2025-10-21T15:41:00Z">
              <w:tcPr>
                <w:tcW w:w="436" w:type="dxa"/>
                <w:gridSpan w:val="2"/>
              </w:tcPr>
            </w:tcPrChange>
          </w:tcPr>
          <w:p w14:paraId="70B7072A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63" w:type="dxa"/>
            <w:tcPrChange w:id="51" w:author="Welch, Lonnie" w:date="2025-10-21T11:41:00Z" w16du:dateUtc="2025-10-21T15:41:00Z">
              <w:tcPr>
                <w:tcW w:w="563" w:type="dxa"/>
                <w:gridSpan w:val="2"/>
              </w:tcPr>
            </w:tcPrChange>
          </w:tcPr>
          <w:p w14:paraId="389AB6FE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82" w:type="dxa"/>
            <w:tcPrChange w:id="52" w:author="Welch, Lonnie" w:date="2025-10-21T11:41:00Z" w16du:dateUtc="2025-10-21T15:41:00Z">
              <w:tcPr>
                <w:tcW w:w="482" w:type="dxa"/>
              </w:tcPr>
            </w:tcPrChange>
          </w:tcPr>
          <w:p w14:paraId="226AF4EF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294" w:type="dxa"/>
            <w:tcPrChange w:id="53" w:author="Welch, Lonnie" w:date="2025-10-21T11:41:00Z" w16du:dateUtc="2025-10-21T15:41:00Z">
              <w:tcPr>
                <w:tcW w:w="294" w:type="dxa"/>
              </w:tcPr>
            </w:tcPrChange>
          </w:tcPr>
          <w:p w14:paraId="7C433350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65" w:type="dxa"/>
            <w:tcPrChange w:id="54" w:author="Welch, Lonnie" w:date="2025-10-21T11:41:00Z" w16du:dateUtc="2025-10-21T15:41:00Z">
              <w:tcPr>
                <w:tcW w:w="465" w:type="dxa"/>
              </w:tcPr>
            </w:tcPrChange>
          </w:tcPr>
          <w:p w14:paraId="391470A2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9347A7" w:rsidRPr="002B592F" w14:paraId="6B5E4E3F" w14:textId="77777777" w:rsidTr="009347A7">
        <w:trPr>
          <w:trHeight w:val="320"/>
          <w:jc w:val="center"/>
          <w:trPrChange w:id="55" w:author="Welch, Lonnie" w:date="2025-10-21T11:41:00Z" w16du:dateUtc="2025-10-21T15:41:00Z">
            <w:trPr>
              <w:trHeight w:val="320"/>
              <w:jc w:val="center"/>
            </w:trPr>
          </w:trPrChange>
        </w:trPr>
        <w:tc>
          <w:tcPr>
            <w:tcW w:w="1976" w:type="dxa"/>
            <w:noWrap/>
            <w:hideMark/>
            <w:tcPrChange w:id="56" w:author="Welch, Lonnie" w:date="2025-10-21T11:41:00Z" w16du:dateUtc="2025-10-21T15:41:00Z">
              <w:tcPr>
                <w:tcW w:w="1976" w:type="dxa"/>
                <w:noWrap/>
                <w:hideMark/>
              </w:tcPr>
            </w:tcPrChange>
          </w:tcPr>
          <w:p w14:paraId="73451AC7" w14:textId="77777777" w:rsidR="009347A7" w:rsidRPr="002B592F" w:rsidRDefault="009347A7" w:rsidP="009347A7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color w:val="000000"/>
                <w:sz w:val="10"/>
                <w:szCs w:val="10"/>
              </w:rPr>
              <w:t>KIAA1217_GRCh37_10:24810824-24810824_Missense-Mutation_SNP_C-C-T</w:t>
            </w:r>
          </w:p>
        </w:tc>
        <w:tc>
          <w:tcPr>
            <w:tcW w:w="400" w:type="dxa"/>
            <w:tcPrChange w:id="57" w:author="Welch, Lonnie" w:date="2025-10-21T11:41:00Z" w16du:dateUtc="2025-10-21T15:41:00Z">
              <w:tcPr>
                <w:tcW w:w="400" w:type="dxa"/>
                <w:gridSpan w:val="2"/>
              </w:tcPr>
            </w:tcPrChange>
          </w:tcPr>
          <w:p w14:paraId="3D2145B2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10" w:type="dxa"/>
            <w:noWrap/>
            <w:hideMark/>
            <w:tcPrChange w:id="58" w:author="Welch, Lonnie" w:date="2025-10-21T11:41:00Z" w16du:dateUtc="2025-10-21T15:41:00Z">
              <w:tcPr>
                <w:tcW w:w="410" w:type="dxa"/>
                <w:gridSpan w:val="2"/>
                <w:noWrap/>
                <w:hideMark/>
              </w:tcPr>
            </w:tcPrChange>
          </w:tcPr>
          <w:p w14:paraId="407B8BD1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39" w:type="dxa"/>
            <w:noWrap/>
            <w:hideMark/>
            <w:tcPrChange w:id="59" w:author="Welch, Lonnie" w:date="2025-10-21T11:41:00Z" w16du:dateUtc="2025-10-21T15:41:00Z">
              <w:tcPr>
                <w:tcW w:w="539" w:type="dxa"/>
                <w:gridSpan w:val="2"/>
                <w:noWrap/>
                <w:hideMark/>
              </w:tcPr>
            </w:tcPrChange>
          </w:tcPr>
          <w:p w14:paraId="5EAF95B5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2" w:type="dxa"/>
            <w:tcPrChange w:id="60" w:author="Welch, Lonnie" w:date="2025-10-21T11:41:00Z" w16du:dateUtc="2025-10-21T15:41:00Z">
              <w:tcPr>
                <w:tcW w:w="572" w:type="dxa"/>
                <w:gridSpan w:val="3"/>
              </w:tcPr>
            </w:tcPrChange>
          </w:tcPr>
          <w:p w14:paraId="110F3738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  <w:tcPrChange w:id="61" w:author="Welch, Lonnie" w:date="2025-10-21T11:41:00Z" w16du:dateUtc="2025-10-21T15:41:00Z">
              <w:tcPr>
                <w:tcW w:w="317" w:type="dxa"/>
              </w:tcPr>
            </w:tcPrChange>
          </w:tcPr>
          <w:p w14:paraId="4109871C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  <w:tcPrChange w:id="62" w:author="Welch, Lonnie" w:date="2025-10-21T11:41:00Z" w16du:dateUtc="2025-10-21T15:41:00Z">
              <w:tcPr>
                <w:tcW w:w="317" w:type="dxa"/>
                <w:gridSpan w:val="2"/>
              </w:tcPr>
            </w:tcPrChange>
          </w:tcPr>
          <w:p w14:paraId="51675767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  <w:tcPrChange w:id="63" w:author="Welch, Lonnie" w:date="2025-10-21T11:41:00Z" w16du:dateUtc="2025-10-21T15:41:00Z">
              <w:tcPr>
                <w:tcW w:w="317" w:type="dxa"/>
                <w:gridSpan w:val="2"/>
              </w:tcPr>
            </w:tcPrChange>
          </w:tcPr>
          <w:p w14:paraId="0FC6197E" w14:textId="466CA79F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27" w:type="dxa"/>
            <w:tcPrChange w:id="64" w:author="Welch, Lonnie" w:date="2025-10-21T11:41:00Z" w16du:dateUtc="2025-10-21T15:41:00Z">
              <w:tcPr>
                <w:tcW w:w="327" w:type="dxa"/>
                <w:gridSpan w:val="2"/>
              </w:tcPr>
            </w:tcPrChange>
          </w:tcPr>
          <w:p w14:paraId="3DCCA874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611" w:type="dxa"/>
            <w:tcPrChange w:id="65" w:author="Welch, Lonnie" w:date="2025-10-21T11:41:00Z" w16du:dateUtc="2025-10-21T15:41:00Z">
              <w:tcPr>
                <w:tcW w:w="611" w:type="dxa"/>
                <w:gridSpan w:val="2"/>
              </w:tcPr>
            </w:tcPrChange>
          </w:tcPr>
          <w:p w14:paraId="6F672E06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78" w:type="dxa"/>
            <w:tcPrChange w:id="66" w:author="Welch, Lonnie" w:date="2025-10-21T11:41:00Z" w16du:dateUtc="2025-10-21T15:41:00Z">
              <w:tcPr>
                <w:tcW w:w="578" w:type="dxa"/>
                <w:gridSpan w:val="2"/>
              </w:tcPr>
            </w:tcPrChange>
          </w:tcPr>
          <w:p w14:paraId="645D8BBF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36" w:type="dxa"/>
            <w:tcPrChange w:id="67" w:author="Welch, Lonnie" w:date="2025-10-21T11:41:00Z" w16du:dateUtc="2025-10-21T15:41:00Z">
              <w:tcPr>
                <w:tcW w:w="436" w:type="dxa"/>
                <w:gridSpan w:val="2"/>
              </w:tcPr>
            </w:tcPrChange>
          </w:tcPr>
          <w:p w14:paraId="73C70A0E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63" w:type="dxa"/>
            <w:tcPrChange w:id="68" w:author="Welch, Lonnie" w:date="2025-10-21T11:41:00Z" w16du:dateUtc="2025-10-21T15:41:00Z">
              <w:tcPr>
                <w:tcW w:w="563" w:type="dxa"/>
                <w:gridSpan w:val="2"/>
              </w:tcPr>
            </w:tcPrChange>
          </w:tcPr>
          <w:p w14:paraId="35D9BBF7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82" w:type="dxa"/>
            <w:tcPrChange w:id="69" w:author="Welch, Lonnie" w:date="2025-10-21T11:41:00Z" w16du:dateUtc="2025-10-21T15:41:00Z">
              <w:tcPr>
                <w:tcW w:w="482" w:type="dxa"/>
              </w:tcPr>
            </w:tcPrChange>
          </w:tcPr>
          <w:p w14:paraId="7D0CB663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294" w:type="dxa"/>
            <w:tcPrChange w:id="70" w:author="Welch, Lonnie" w:date="2025-10-21T11:41:00Z" w16du:dateUtc="2025-10-21T15:41:00Z">
              <w:tcPr>
                <w:tcW w:w="294" w:type="dxa"/>
              </w:tcPr>
            </w:tcPrChange>
          </w:tcPr>
          <w:p w14:paraId="6BBDF4FD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65" w:type="dxa"/>
            <w:tcPrChange w:id="71" w:author="Welch, Lonnie" w:date="2025-10-21T11:41:00Z" w16du:dateUtc="2025-10-21T15:41:00Z">
              <w:tcPr>
                <w:tcW w:w="465" w:type="dxa"/>
              </w:tcPr>
            </w:tcPrChange>
          </w:tcPr>
          <w:p w14:paraId="716C8604" w14:textId="77777777" w:rsidR="009347A7" w:rsidRPr="002B592F" w:rsidRDefault="009347A7" w:rsidP="009347A7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</w:tbl>
    <w:p w14:paraId="1BECBE66" w14:textId="77777777" w:rsidR="00D35D58" w:rsidRDefault="00D35D58" w:rsidP="00D35D58">
      <w:pPr>
        <w:rPr>
          <w:rFonts w:ascii="Arial" w:hAnsi="Arial" w:cs="Arial"/>
        </w:rPr>
      </w:pPr>
    </w:p>
    <w:p w14:paraId="58A25E5D" w14:textId="10DE46D8" w:rsidR="00DE2F38" w:rsidRPr="00DE2F38" w:rsidRDefault="00DE2F38" w:rsidP="00DE2F38">
      <w:pPr>
        <w:pStyle w:val="Title"/>
        <w:jc w:val="left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E37509">
        <w:rPr>
          <w:rFonts w:ascii="Arial" w:hAnsi="Arial" w:cs="Arial"/>
          <w:b w:val="0"/>
          <w:bCs w:val="0"/>
          <w:sz w:val="22"/>
          <w:szCs w:val="22"/>
        </w:rPr>
        <w:t xml:space="preserve">Be prepared to present </w:t>
      </w:r>
      <w:r w:rsidR="00DA4873" w:rsidRPr="00E37509">
        <w:rPr>
          <w:rFonts w:ascii="Arial" w:hAnsi="Arial" w:cs="Arial"/>
          <w:b w:val="0"/>
          <w:bCs w:val="0"/>
          <w:sz w:val="22"/>
          <w:szCs w:val="22"/>
        </w:rPr>
        <w:t>your</w:t>
      </w:r>
      <w:r w:rsidRPr="00E37509">
        <w:rPr>
          <w:rFonts w:ascii="Arial" w:hAnsi="Arial" w:cs="Arial"/>
          <w:b w:val="0"/>
          <w:bCs w:val="0"/>
          <w:sz w:val="22"/>
          <w:szCs w:val="22"/>
        </w:rPr>
        <w:t xml:space="preserve"> results and methods for Part 1 in class on </w:t>
      </w:r>
      <w:r w:rsidRPr="00E37509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Thursday</w:t>
      </w:r>
      <w:r w:rsidR="00E37509" w:rsidRPr="00E37509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.</w:t>
      </w:r>
    </w:p>
    <w:p w14:paraId="16FCBD7D" w14:textId="77777777" w:rsidR="002C08C7" w:rsidRDefault="002C08C7" w:rsidP="00D35D58">
      <w:pPr>
        <w:rPr>
          <w:rFonts w:ascii="Arial" w:hAnsi="Arial" w:cs="Arial"/>
        </w:rPr>
      </w:pPr>
    </w:p>
    <w:p w14:paraId="78FE296A" w14:textId="12A34D82" w:rsidR="002A54CA" w:rsidRPr="00E37509" w:rsidRDefault="00B4238D" w:rsidP="00443867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PART</w:t>
      </w:r>
      <w:r w:rsidR="00443867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2</w:t>
      </w:r>
      <w:r w:rsidR="00443867" w:rsidRPr="007170C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443867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443867" w:rsidRPr="003F7D54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  <w:u w:val="single"/>
        </w:rPr>
        <w:t>completing and evaluating your decision tree</w:t>
      </w:r>
      <w:r w:rsidR="00E37509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 </w:t>
      </w:r>
      <w:r w:rsidR="00E3750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(in-class activity for Thursday)</w:t>
      </w:r>
    </w:p>
    <w:p w14:paraId="36E3F0DD" w14:textId="6C264EA3" w:rsidR="00DE2F38" w:rsidRPr="00DE2F38" w:rsidRDefault="00DE2F38" w:rsidP="00DE2F38">
      <w:pPr>
        <w:pStyle w:val="Title"/>
        <w:jc w:val="left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DE2F38">
        <w:rPr>
          <w:rFonts w:ascii="Arial" w:hAnsi="Arial" w:cs="Arial"/>
          <w:b w:val="0"/>
          <w:bCs w:val="0"/>
          <w:sz w:val="22"/>
          <w:szCs w:val="22"/>
        </w:rPr>
        <w:t xml:space="preserve">Be prepared to demonstrate your approach in </w:t>
      </w:r>
      <w:r w:rsidR="00E37509">
        <w:rPr>
          <w:rFonts w:ascii="Arial" w:hAnsi="Arial" w:cs="Arial"/>
          <w:b w:val="0"/>
          <w:bCs w:val="0"/>
          <w:sz w:val="22"/>
          <w:szCs w:val="22"/>
        </w:rPr>
        <w:t xml:space="preserve">the next </w:t>
      </w:r>
      <w:r w:rsidRPr="00DE2F38">
        <w:rPr>
          <w:rFonts w:ascii="Arial" w:hAnsi="Arial" w:cs="Arial"/>
          <w:b w:val="0"/>
          <w:bCs w:val="0"/>
          <w:sz w:val="22"/>
          <w:szCs w:val="22"/>
        </w:rPr>
        <w:t>class</w:t>
      </w:r>
      <w:r w:rsidR="00E37509">
        <w:rPr>
          <w:rFonts w:ascii="Arial" w:hAnsi="Arial" w:cs="Arial"/>
          <w:b w:val="0"/>
          <w:bCs w:val="0"/>
          <w:sz w:val="22"/>
          <w:szCs w:val="22"/>
        </w:rPr>
        <w:t xml:space="preserve"> session</w:t>
      </w:r>
      <w:r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2FB4C8C3" w14:textId="77777777" w:rsidR="00494F0A" w:rsidRPr="00DE2F38" w:rsidRDefault="00494F0A" w:rsidP="00443867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7AB1AF84" w14:textId="77777777" w:rsidR="008658A8" w:rsidRDefault="008658A8" w:rsidP="0044386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 xml:space="preserve">Use </w:t>
      </w:r>
      <w:r>
        <w:rPr>
          <w:rFonts w:ascii="Symbol" w:hAnsi="Symbol" w:cs="Arial"/>
          <w:iCs/>
          <w:color w:val="000000" w:themeColor="text1"/>
        </w:rPr>
        <w:t>F(</w:t>
      </w:r>
      <w:proofErr w:type="gramStart"/>
      <w:r w:rsidRPr="00CD0553">
        <w:rPr>
          <w:rFonts w:ascii="Arial" w:hAnsi="Arial" w:cs="Arial"/>
          <w:i/>
          <w:color w:val="000000" w:themeColor="text1"/>
        </w:rPr>
        <w:t>s</w:t>
      </w:r>
      <w:proofErr w:type="spellEnd"/>
      <w:r w:rsidRPr="00CD0553">
        <w:rPr>
          <w:rFonts w:ascii="Arial" w:hAnsi="Arial" w:cs="Arial"/>
          <w:iCs/>
          <w:color w:val="000000" w:themeColor="text1"/>
        </w:rPr>
        <w:t>,</w:t>
      </w:r>
      <w:r w:rsidRPr="00CD0553">
        <w:rPr>
          <w:rFonts w:ascii="Arial" w:hAnsi="Arial" w:cs="Arial"/>
          <w:i/>
          <w:color w:val="000000" w:themeColor="text1"/>
        </w:rPr>
        <w:t>t</w:t>
      </w:r>
      <w:proofErr w:type="gramEnd"/>
      <w:r>
        <w:rPr>
          <w:rFonts w:ascii="Symbol" w:hAnsi="Symbol" w:cs="Arial"/>
          <w:iCs/>
          <w:color w:val="000000" w:themeColor="text1"/>
        </w:rPr>
        <w:t xml:space="preserve">) </w:t>
      </w:r>
      <w:r>
        <w:rPr>
          <w:rFonts w:ascii="Arial" w:hAnsi="Arial" w:cs="Arial"/>
          <w:iCs/>
          <w:color w:val="000000" w:themeColor="text1"/>
        </w:rPr>
        <w:t xml:space="preserve">to </w:t>
      </w:r>
      <w:r>
        <w:rPr>
          <w:rFonts w:ascii="Arial" w:hAnsi="Arial" w:cs="Arial"/>
        </w:rPr>
        <w:t>f</w:t>
      </w:r>
      <w:r w:rsidRPr="007170C9">
        <w:rPr>
          <w:rFonts w:ascii="Arial" w:hAnsi="Arial" w:cs="Arial"/>
        </w:rPr>
        <w:t>ind the best</w:t>
      </w:r>
      <w:r>
        <w:rPr>
          <w:rFonts w:ascii="Arial" w:hAnsi="Arial" w:cs="Arial"/>
        </w:rPr>
        <w:t xml:space="preserve"> feature (genetic mutation) for splitting</w:t>
      </w:r>
      <w:r w:rsidRPr="007170C9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left child of the </w:t>
      </w:r>
      <w:r w:rsidRPr="007170C9">
        <w:rPr>
          <w:rFonts w:ascii="Arial" w:hAnsi="Arial" w:cs="Arial"/>
        </w:rPr>
        <w:t xml:space="preserve">root node </w:t>
      </w:r>
      <w:r>
        <w:rPr>
          <w:rFonts w:ascii="Arial" w:hAnsi="Arial" w:cs="Arial"/>
        </w:rPr>
        <w:t xml:space="preserve">of </w:t>
      </w:r>
      <w:r w:rsidR="001B3B57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decision tree</w:t>
      </w:r>
      <w:r w:rsidR="00DC26D4">
        <w:rPr>
          <w:rFonts w:ascii="Arial" w:hAnsi="Arial" w:cs="Arial"/>
        </w:rPr>
        <w:t>.</w:t>
      </w:r>
    </w:p>
    <w:p w14:paraId="0DA75A7C" w14:textId="77777777" w:rsidR="008658A8" w:rsidRDefault="008658A8" w:rsidP="0044386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 xml:space="preserve">Use </w:t>
      </w:r>
      <w:r>
        <w:rPr>
          <w:rFonts w:ascii="Symbol" w:hAnsi="Symbol" w:cs="Arial"/>
          <w:iCs/>
          <w:color w:val="000000" w:themeColor="text1"/>
        </w:rPr>
        <w:t>F(</w:t>
      </w:r>
      <w:proofErr w:type="gramStart"/>
      <w:r w:rsidRPr="00CD0553">
        <w:rPr>
          <w:rFonts w:ascii="Arial" w:hAnsi="Arial" w:cs="Arial"/>
          <w:i/>
          <w:color w:val="000000" w:themeColor="text1"/>
        </w:rPr>
        <w:t>s</w:t>
      </w:r>
      <w:proofErr w:type="spellEnd"/>
      <w:r w:rsidRPr="00CD0553">
        <w:rPr>
          <w:rFonts w:ascii="Arial" w:hAnsi="Arial" w:cs="Arial"/>
          <w:iCs/>
          <w:color w:val="000000" w:themeColor="text1"/>
        </w:rPr>
        <w:t>,</w:t>
      </w:r>
      <w:r w:rsidRPr="00CD0553">
        <w:rPr>
          <w:rFonts w:ascii="Arial" w:hAnsi="Arial" w:cs="Arial"/>
          <w:i/>
          <w:color w:val="000000" w:themeColor="text1"/>
        </w:rPr>
        <w:t>t</w:t>
      </w:r>
      <w:proofErr w:type="gramEnd"/>
      <w:r>
        <w:rPr>
          <w:rFonts w:ascii="Symbol" w:hAnsi="Symbol" w:cs="Arial"/>
          <w:iCs/>
          <w:color w:val="000000" w:themeColor="text1"/>
        </w:rPr>
        <w:t xml:space="preserve">) </w:t>
      </w:r>
      <w:r>
        <w:rPr>
          <w:rFonts w:ascii="Arial" w:hAnsi="Arial" w:cs="Arial"/>
          <w:iCs/>
          <w:color w:val="000000" w:themeColor="text1"/>
        </w:rPr>
        <w:t xml:space="preserve">to </w:t>
      </w:r>
      <w:r>
        <w:rPr>
          <w:rFonts w:ascii="Arial" w:hAnsi="Arial" w:cs="Arial"/>
        </w:rPr>
        <w:t>f</w:t>
      </w:r>
      <w:r w:rsidRPr="007170C9">
        <w:rPr>
          <w:rFonts w:ascii="Arial" w:hAnsi="Arial" w:cs="Arial"/>
        </w:rPr>
        <w:t>ind the best</w:t>
      </w:r>
      <w:r>
        <w:rPr>
          <w:rFonts w:ascii="Arial" w:hAnsi="Arial" w:cs="Arial"/>
        </w:rPr>
        <w:t xml:space="preserve"> feature (genetic mutation) for splitting</w:t>
      </w:r>
      <w:r w:rsidRPr="007170C9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right child of the </w:t>
      </w:r>
      <w:r w:rsidRPr="007170C9">
        <w:rPr>
          <w:rFonts w:ascii="Arial" w:hAnsi="Arial" w:cs="Arial"/>
        </w:rPr>
        <w:t xml:space="preserve">root node </w:t>
      </w:r>
      <w:r>
        <w:rPr>
          <w:rFonts w:ascii="Arial" w:hAnsi="Arial" w:cs="Arial"/>
        </w:rPr>
        <w:t xml:space="preserve">of </w:t>
      </w:r>
      <w:r w:rsidR="001B3B57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decision tree</w:t>
      </w:r>
      <w:r w:rsidR="00DC26D4">
        <w:rPr>
          <w:rFonts w:ascii="Arial" w:hAnsi="Arial" w:cs="Arial"/>
        </w:rPr>
        <w:t>.</w:t>
      </w:r>
    </w:p>
    <w:p w14:paraId="68470084" w14:textId="77777777" w:rsidR="00707F65" w:rsidRDefault="00707F65" w:rsidP="00707F65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Manually draw the resulting decision tree.</w:t>
      </w:r>
    </w:p>
    <w:p w14:paraId="06EBAE02" w14:textId="77777777" w:rsidR="00707F65" w:rsidRPr="006951E3" w:rsidRDefault="00707F65" w:rsidP="006951E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Define the specific classification rules represented in your decision tree</w:t>
      </w:r>
      <w:r w:rsidR="004B1A19">
        <w:rPr>
          <w:rFonts w:ascii="Arial" w:hAnsi="Arial" w:cs="Arial"/>
        </w:rPr>
        <w:t>.</w:t>
      </w:r>
      <w:r w:rsidR="006951E3">
        <w:rPr>
          <w:rFonts w:ascii="Arial" w:hAnsi="Arial" w:cs="Arial"/>
        </w:rPr>
        <w:t xml:space="preserve"> </w:t>
      </w:r>
      <w:r w:rsidRPr="006951E3">
        <w:rPr>
          <w:rFonts w:ascii="Arial" w:hAnsi="Arial" w:cs="Arial"/>
        </w:rPr>
        <w:t>Note</w:t>
      </w:r>
      <w:r w:rsidR="004B1A19" w:rsidRPr="006951E3">
        <w:rPr>
          <w:rFonts w:ascii="Arial" w:hAnsi="Arial" w:cs="Arial"/>
        </w:rPr>
        <w:t xml:space="preserve"> that the </w:t>
      </w:r>
      <w:r w:rsidRPr="003C0035">
        <w:rPr>
          <w:rFonts w:ascii="Arial" w:hAnsi="Arial" w:cs="Arial"/>
          <w:b/>
          <w:bCs/>
          <w:i/>
          <w:iCs/>
          <w:u w:val="single"/>
        </w:rPr>
        <w:t xml:space="preserve">classification rules for decision trees constructed using </w:t>
      </w:r>
      <w:r w:rsidRPr="003C0035">
        <w:rPr>
          <w:rFonts w:ascii="Symbol" w:hAnsi="Symbol" w:cs="Arial"/>
          <w:b/>
          <w:bCs/>
          <w:i/>
          <w:iCs/>
          <w:color w:val="000000" w:themeColor="text1"/>
          <w:u w:val="single"/>
        </w:rPr>
        <w:t>F(</w:t>
      </w:r>
      <w:proofErr w:type="spellStart"/>
      <w:proofErr w:type="gramStart"/>
      <w:r w:rsidRPr="003C0035">
        <w:rPr>
          <w:rFonts w:ascii="Arial" w:hAnsi="Arial" w:cs="Arial"/>
          <w:b/>
          <w:bCs/>
          <w:i/>
          <w:iCs/>
          <w:color w:val="000000" w:themeColor="text1"/>
          <w:u w:val="single"/>
        </w:rPr>
        <w:t>s,t</w:t>
      </w:r>
      <w:proofErr w:type="spellEnd"/>
      <w:proofErr w:type="gramEnd"/>
      <w:r w:rsidRPr="003C0035">
        <w:rPr>
          <w:rFonts w:ascii="Arial" w:hAnsi="Arial" w:cs="Arial"/>
          <w:b/>
          <w:bCs/>
          <w:i/>
          <w:iCs/>
          <w:color w:val="000000" w:themeColor="text1"/>
          <w:u w:val="single"/>
        </w:rPr>
        <w:t>)</w:t>
      </w:r>
      <w:r w:rsidR="004B1A19" w:rsidRPr="003C0035">
        <w:rPr>
          <w:rFonts w:ascii="Arial" w:hAnsi="Arial" w:cs="Arial"/>
          <w:b/>
          <w:bCs/>
          <w:i/>
          <w:iCs/>
          <w:color w:val="000000" w:themeColor="text1"/>
          <w:u w:val="single"/>
        </w:rPr>
        <w:t xml:space="preserve"> are different from the classification rules that you used previously</w:t>
      </w:r>
      <w:r w:rsidR="00DD4E0E">
        <w:rPr>
          <w:rFonts w:ascii="Arial" w:hAnsi="Arial" w:cs="Arial"/>
          <w:iCs/>
          <w:color w:val="000000" w:themeColor="text1"/>
        </w:rPr>
        <w:t>, as described below.</w:t>
      </w:r>
    </w:p>
    <w:p w14:paraId="1A7F4557" w14:textId="77777777" w:rsidR="004B1A19" w:rsidRPr="004B1A19" w:rsidRDefault="004B1A19" w:rsidP="004B1A19">
      <w:pPr>
        <w:pStyle w:val="ListParagraph"/>
        <w:ind w:left="1440"/>
        <w:rPr>
          <w:rFonts w:ascii="Symbol" w:hAnsi="Symbol" w:cs="Arial"/>
          <w:iCs/>
          <w:color w:val="000000" w:themeColor="text1"/>
        </w:rPr>
      </w:pPr>
    </w:p>
    <w:p w14:paraId="1F93E071" w14:textId="77777777" w:rsidR="004B1A19" w:rsidRPr="004B1A19" w:rsidRDefault="004B1A19" w:rsidP="00DD4E0E">
      <w:pPr>
        <w:pStyle w:val="ListParagraph"/>
        <w:spacing w:after="0"/>
        <w:rPr>
          <w:rFonts w:ascii="Arial" w:hAnsi="Arial" w:cs="Arial"/>
          <w:iCs/>
          <w:color w:val="000000" w:themeColor="text1"/>
        </w:rPr>
      </w:pPr>
      <w:r w:rsidRPr="00A042E4">
        <w:rPr>
          <w:rFonts w:ascii="Arial" w:hAnsi="Arial" w:cs="Arial"/>
          <w:iCs/>
          <w:color w:val="000000" w:themeColor="text1"/>
          <w:u w:val="single"/>
        </w:rPr>
        <w:t>T</w:t>
      </w:r>
      <w:r w:rsidR="00707F65" w:rsidRPr="00A042E4">
        <w:rPr>
          <w:rFonts w:ascii="Arial" w:hAnsi="Arial" w:cs="Arial"/>
          <w:iCs/>
          <w:color w:val="000000" w:themeColor="text1"/>
          <w:u w:val="single"/>
        </w:rPr>
        <w:t xml:space="preserve">he class represented by a leaf node is the class of </w:t>
      </w:r>
      <w:proofErr w:type="gramStart"/>
      <w:r w:rsidR="00707F65" w:rsidRPr="00A042E4">
        <w:rPr>
          <w:rFonts w:ascii="Arial" w:hAnsi="Arial" w:cs="Arial"/>
          <w:iCs/>
          <w:color w:val="000000" w:themeColor="text1"/>
          <w:u w:val="single"/>
        </w:rPr>
        <w:t xml:space="preserve">the </w:t>
      </w:r>
      <w:r w:rsidR="00707F65" w:rsidRPr="00A042E4">
        <w:rPr>
          <w:rFonts w:ascii="Arial" w:hAnsi="Arial" w:cs="Arial"/>
          <w:i/>
          <w:color w:val="000000" w:themeColor="text1"/>
          <w:u w:val="single"/>
        </w:rPr>
        <w:t>majority of</w:t>
      </w:r>
      <w:proofErr w:type="gramEnd"/>
      <w:r w:rsidR="00707F65" w:rsidRPr="00A042E4">
        <w:rPr>
          <w:rFonts w:ascii="Arial" w:hAnsi="Arial" w:cs="Arial"/>
          <w:i/>
          <w:color w:val="000000" w:themeColor="text1"/>
          <w:u w:val="single"/>
        </w:rPr>
        <w:t xml:space="preserve"> samples at the leaf node</w:t>
      </w:r>
      <w:r w:rsidRPr="00A042E4">
        <w:rPr>
          <w:rFonts w:ascii="Arial" w:hAnsi="Arial" w:cs="Arial"/>
          <w:iCs/>
          <w:color w:val="000000" w:themeColor="text1"/>
          <w:u w:val="single"/>
        </w:rPr>
        <w:t>.</w:t>
      </w:r>
      <w:r>
        <w:rPr>
          <w:rFonts w:ascii="Arial" w:hAnsi="Arial" w:cs="Arial"/>
          <w:iCs/>
          <w:color w:val="000000" w:themeColor="text1"/>
        </w:rPr>
        <w:t xml:space="preserve"> For example, if a leaf node </w:t>
      </w:r>
      <w:r w:rsidRPr="004B1A19">
        <w:rPr>
          <w:rFonts w:ascii="Symbol" w:hAnsi="Symbol" w:cs="Arial"/>
          <w:b/>
          <w:bCs/>
          <w:iCs/>
          <w:color w:val="000000" w:themeColor="text1"/>
        </w:rPr>
        <w:t>L</w:t>
      </w:r>
      <w:r>
        <w:rPr>
          <w:rFonts w:ascii="Arial" w:hAnsi="Arial" w:cs="Arial"/>
          <w:iCs/>
          <w:color w:val="000000" w:themeColor="text1"/>
        </w:rPr>
        <w:t xml:space="preserve"> contains </w:t>
      </w:r>
      <w:r w:rsidRPr="004B1A19">
        <w:rPr>
          <w:rFonts w:ascii="Arial" w:hAnsi="Arial" w:cs="Arial"/>
          <w:b/>
          <w:bCs/>
          <w:i/>
          <w:color w:val="000000" w:themeColor="text1"/>
        </w:rPr>
        <w:t>X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Cs/>
          <w:color w:val="000000" w:themeColor="text1"/>
        </w:rPr>
        <w:t xml:space="preserve">cancer samples and </w:t>
      </w:r>
      <w:r>
        <w:rPr>
          <w:rFonts w:ascii="Arial" w:hAnsi="Arial" w:cs="Arial"/>
          <w:b/>
          <w:bCs/>
          <w:i/>
          <w:color w:val="000000" w:themeColor="text1"/>
        </w:rPr>
        <w:t xml:space="preserve">Y </w:t>
      </w:r>
      <w:r>
        <w:rPr>
          <w:rFonts w:ascii="Arial" w:hAnsi="Arial" w:cs="Arial"/>
          <w:iCs/>
          <w:color w:val="000000" w:themeColor="text1"/>
        </w:rPr>
        <w:t xml:space="preserve">non-cancer samples, then upon reaching leaf node </w:t>
      </w:r>
      <w:r w:rsidRPr="004B1A19">
        <w:rPr>
          <w:rFonts w:ascii="Symbol" w:hAnsi="Symbol" w:cs="Arial"/>
          <w:b/>
          <w:bCs/>
          <w:iCs/>
          <w:color w:val="000000" w:themeColor="text1"/>
        </w:rPr>
        <w:t>L</w:t>
      </w:r>
      <w:r>
        <w:rPr>
          <w:rFonts w:ascii="Arial" w:hAnsi="Arial" w:cs="Arial"/>
          <w:iCs/>
          <w:color w:val="000000" w:themeColor="text1"/>
        </w:rPr>
        <w:t xml:space="preserve"> a sample </w:t>
      </w:r>
      <w:r>
        <w:rPr>
          <w:rFonts w:ascii="Arial" w:hAnsi="Arial" w:cs="Arial"/>
          <w:b/>
          <w:bCs/>
          <w:i/>
          <w:color w:val="000000" w:themeColor="text1"/>
        </w:rPr>
        <w:t>S</w:t>
      </w:r>
      <w:r>
        <w:rPr>
          <w:rFonts w:ascii="Arial" w:hAnsi="Arial" w:cs="Arial"/>
          <w:iCs/>
          <w:color w:val="000000" w:themeColor="text1"/>
        </w:rPr>
        <w:t xml:space="preserve"> would be classified as follows:</w:t>
      </w:r>
    </w:p>
    <w:p w14:paraId="07160D9F" w14:textId="77777777" w:rsidR="004B1A19" w:rsidRDefault="004B1A19" w:rsidP="00DD4E0E">
      <w:pPr>
        <w:spacing w:line="276" w:lineRule="auto"/>
        <w:ind w:left="720"/>
        <w:rPr>
          <w:rFonts w:ascii="Courier" w:hAnsi="Courier" w:cs="Arial"/>
          <w:sz w:val="22"/>
          <w:szCs w:val="22"/>
        </w:rPr>
      </w:pPr>
      <w:r>
        <w:rPr>
          <w:rFonts w:ascii="Arial" w:hAnsi="Arial" w:cs="Arial"/>
          <w:iCs/>
          <w:color w:val="000000" w:themeColor="text1"/>
        </w:rPr>
        <w:tab/>
        <w:t xml:space="preserve"> </w:t>
      </w:r>
      <w:r>
        <w:rPr>
          <w:rFonts w:ascii="Courier" w:hAnsi="Courier" w:cs="Arial"/>
          <w:sz w:val="22"/>
          <w:szCs w:val="22"/>
        </w:rPr>
        <w:t>i</w:t>
      </w:r>
      <w:r w:rsidRPr="003E5420">
        <w:rPr>
          <w:rFonts w:ascii="Courier" w:hAnsi="Courier" w:cs="Arial"/>
          <w:sz w:val="22"/>
          <w:szCs w:val="22"/>
        </w:rPr>
        <w:t xml:space="preserve">f </w:t>
      </w:r>
      <w:r>
        <w:rPr>
          <w:rFonts w:ascii="Courier" w:hAnsi="Courier" w:cs="Arial"/>
          <w:b/>
          <w:bCs/>
          <w:sz w:val="22"/>
          <w:szCs w:val="22"/>
        </w:rPr>
        <w:t>X &gt; Y</w:t>
      </w:r>
      <w:r w:rsidRPr="003E5420">
        <w:rPr>
          <w:rFonts w:ascii="Courier" w:hAnsi="Courier" w:cs="Arial"/>
          <w:sz w:val="22"/>
          <w:szCs w:val="22"/>
        </w:rPr>
        <w:t xml:space="preserve"> </w:t>
      </w:r>
    </w:p>
    <w:p w14:paraId="74153392" w14:textId="77777777" w:rsidR="004B1A19" w:rsidRDefault="004B1A19" w:rsidP="00DD4E0E">
      <w:pPr>
        <w:spacing w:line="276" w:lineRule="auto"/>
        <w:ind w:left="144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6C686BB0" w14:textId="77777777" w:rsidR="00707F65" w:rsidRPr="004B1A19" w:rsidRDefault="004B1A19" w:rsidP="00DD4E0E">
      <w:pPr>
        <w:spacing w:line="276" w:lineRule="auto"/>
        <w:ind w:left="144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7CF81E51" w14:textId="77777777" w:rsidR="004B1A19" w:rsidRDefault="004B1A19" w:rsidP="00DD4E0E">
      <w:pPr>
        <w:pStyle w:val="ListParagraph"/>
        <w:rPr>
          <w:rFonts w:ascii="Arial" w:hAnsi="Arial" w:cs="Arial"/>
        </w:rPr>
      </w:pPr>
    </w:p>
    <w:p w14:paraId="55B01278" w14:textId="77777777" w:rsidR="00707F65" w:rsidRPr="00927EB9" w:rsidRDefault="006951E3" w:rsidP="00DD4E0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Specifically, a</w:t>
      </w:r>
      <w:r w:rsidR="00707F65">
        <w:rPr>
          <w:rFonts w:ascii="Arial" w:hAnsi="Arial" w:cs="Arial"/>
        </w:rPr>
        <w:t xml:space="preserve"> </w:t>
      </w:r>
      <w:r w:rsidR="00707F65" w:rsidRPr="00927EB9">
        <w:rPr>
          <w:rFonts w:ascii="Arial" w:hAnsi="Arial" w:cs="Arial"/>
        </w:rPr>
        <w:t xml:space="preserve">decision tree can be used to classify a sample </w:t>
      </w:r>
      <w:r w:rsidR="00707F65" w:rsidRPr="00927EB9">
        <w:rPr>
          <w:rFonts w:ascii="Arial" w:hAnsi="Arial" w:cs="Arial"/>
          <w:b/>
          <w:bCs/>
        </w:rPr>
        <w:t>S</w:t>
      </w:r>
      <w:r w:rsidR="00707F65" w:rsidRPr="00927EB9">
        <w:rPr>
          <w:rFonts w:ascii="Arial" w:hAnsi="Arial" w:cs="Arial"/>
        </w:rPr>
        <w:t xml:space="preserve"> by using the following </w:t>
      </w:r>
      <w:r w:rsidR="00707F65">
        <w:rPr>
          <w:rFonts w:ascii="Arial" w:hAnsi="Arial" w:cs="Arial"/>
        </w:rPr>
        <w:t xml:space="preserve">generic </w:t>
      </w:r>
      <w:r w:rsidR="00707F65" w:rsidRPr="00927EB9">
        <w:rPr>
          <w:rFonts w:ascii="Arial" w:hAnsi="Arial" w:cs="Arial"/>
        </w:rPr>
        <w:t xml:space="preserve">classification rules: </w:t>
      </w:r>
    </w:p>
    <w:p w14:paraId="5EC167F9" w14:textId="77777777" w:rsidR="006951E3" w:rsidRDefault="006951E3" w:rsidP="00DD4E0E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i</w:t>
      </w:r>
      <w:r w:rsidR="00707F65" w:rsidRPr="003E5420">
        <w:rPr>
          <w:rFonts w:ascii="Courier" w:hAnsi="Courier" w:cs="Arial"/>
          <w:sz w:val="22"/>
          <w:szCs w:val="22"/>
        </w:rPr>
        <w:t xml:space="preserve">f </w:t>
      </w:r>
      <w:r w:rsidR="00707F65" w:rsidRPr="003E5420">
        <w:rPr>
          <w:rFonts w:ascii="Courier" w:hAnsi="Courier" w:cs="Arial"/>
          <w:b/>
          <w:bCs/>
          <w:sz w:val="22"/>
          <w:szCs w:val="22"/>
        </w:rPr>
        <w:t>S</w:t>
      </w:r>
      <w:r w:rsidR="00707F65" w:rsidRPr="003E5420">
        <w:rPr>
          <w:rFonts w:ascii="Courier" w:hAnsi="Courier" w:cs="Arial"/>
          <w:sz w:val="22"/>
          <w:szCs w:val="22"/>
        </w:rPr>
        <w:t xml:space="preserve"> has mutation </w:t>
      </w:r>
      <w:proofErr w:type="gramStart"/>
      <w:r w:rsidR="00707F65" w:rsidRPr="00017891">
        <w:rPr>
          <w:rFonts w:ascii="Script MT Bold" w:hAnsi="Script MT Bold" w:cs="Arial"/>
          <w:b/>
          <w:bCs/>
          <w:sz w:val="22"/>
          <w:szCs w:val="22"/>
        </w:rPr>
        <w:t>F</w:t>
      </w:r>
      <w:proofErr w:type="gramEnd"/>
      <w:r w:rsidR="00707F65" w:rsidRPr="003E5420">
        <w:rPr>
          <w:rFonts w:ascii="Courier" w:hAnsi="Courier" w:cs="Arial"/>
          <w:sz w:val="22"/>
          <w:szCs w:val="22"/>
        </w:rPr>
        <w:t xml:space="preserve"> then</w:t>
      </w:r>
    </w:p>
    <w:p w14:paraId="3CBEA841" w14:textId="77777777" w:rsidR="006951E3" w:rsidRDefault="00707F65" w:rsidP="00DD4E0E">
      <w:pPr>
        <w:spacing w:line="276" w:lineRule="auto"/>
        <w:ind w:left="1440" w:firstLine="72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proofErr w:type="gramStart"/>
      <w:r w:rsidRPr="00017891">
        <w:rPr>
          <w:rFonts w:ascii="Script MT Bold" w:hAnsi="Script MT Bold" w:cs="Arial"/>
          <w:b/>
          <w:bCs/>
          <w:sz w:val="22"/>
          <w:szCs w:val="22"/>
        </w:rPr>
        <w:t>A</w:t>
      </w:r>
      <w:proofErr w:type="gramEnd"/>
      <w:r w:rsidR="006951E3">
        <w:rPr>
          <w:rFonts w:ascii="Courier" w:hAnsi="Courier" w:cs="Arial"/>
          <w:sz w:val="22"/>
          <w:szCs w:val="22"/>
        </w:rPr>
        <w:t xml:space="preserve"> </w:t>
      </w:r>
      <w:r w:rsidRPr="003E5420">
        <w:rPr>
          <w:rFonts w:ascii="Courier" w:hAnsi="Courier" w:cs="Arial"/>
          <w:sz w:val="22"/>
          <w:szCs w:val="22"/>
        </w:rPr>
        <w:t xml:space="preserve">then </w:t>
      </w:r>
    </w:p>
    <w:p w14:paraId="7949958F" w14:textId="77777777" w:rsidR="006951E3" w:rsidRDefault="004B1A19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i</w:t>
      </w:r>
      <w:r w:rsidRPr="003E5420">
        <w:rPr>
          <w:rFonts w:ascii="Courier" w:hAnsi="Courier" w:cs="Arial"/>
          <w:sz w:val="22"/>
          <w:szCs w:val="22"/>
        </w:rPr>
        <w:t xml:space="preserve">f </w:t>
      </w:r>
      <w:r>
        <w:rPr>
          <w:rFonts w:ascii="Courier" w:hAnsi="Courier" w:cs="Arial"/>
          <w:sz w:val="22"/>
          <w:szCs w:val="22"/>
        </w:rPr>
        <w:t xml:space="preserve">leaf node A1 </w:t>
      </w:r>
      <w:r w:rsidRPr="004B1A19">
        <w:rPr>
          <w:rFonts w:ascii="Courier" w:hAnsi="Courier" w:cs="Arial"/>
          <w:sz w:val="22"/>
          <w:szCs w:val="22"/>
        </w:rPr>
        <w:t>has more cancer samples than non-</w:t>
      </w:r>
    </w:p>
    <w:p w14:paraId="16FB87E3" w14:textId="77777777" w:rsidR="004B1A19" w:rsidRPr="004B1A19" w:rsidRDefault="004B1A19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4B1A19">
        <w:rPr>
          <w:rFonts w:ascii="Courier" w:hAnsi="Courier" w:cs="Arial"/>
          <w:sz w:val="22"/>
          <w:szCs w:val="22"/>
        </w:rPr>
        <w:t>cancer sample</w:t>
      </w:r>
      <w:r w:rsidR="006951E3">
        <w:rPr>
          <w:rFonts w:ascii="Courier" w:hAnsi="Courier" w:cs="Arial"/>
          <w:sz w:val="22"/>
          <w:szCs w:val="22"/>
        </w:rPr>
        <w:t>s</w:t>
      </w:r>
    </w:p>
    <w:p w14:paraId="4A98C989" w14:textId="77777777" w:rsidR="004B1A19" w:rsidRDefault="004B1A19" w:rsidP="00DD4E0E">
      <w:pPr>
        <w:spacing w:line="276" w:lineRule="auto"/>
        <w:ind w:left="288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62785DD7" w14:textId="77777777" w:rsidR="00707F65" w:rsidRPr="00E749C8" w:rsidRDefault="004B1A19" w:rsidP="00DD4E0E">
      <w:pPr>
        <w:spacing w:line="276" w:lineRule="auto"/>
        <w:ind w:left="288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lastRenderedPageBreak/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3EB4EF7A" w14:textId="77777777" w:rsidR="006951E3" w:rsidRDefault="00707F65" w:rsidP="00DD4E0E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</w:t>
      </w:r>
      <w:r w:rsidR="006951E3">
        <w:rPr>
          <w:rFonts w:ascii="Courier" w:hAnsi="Courier" w:cs="Arial"/>
          <w:sz w:val="22"/>
          <w:szCs w:val="22"/>
        </w:rPr>
        <w:tab/>
      </w:r>
      <w:r w:rsidRPr="003E5420">
        <w:rPr>
          <w:rFonts w:ascii="Courier" w:hAnsi="Courier" w:cs="Arial"/>
          <w:sz w:val="22"/>
          <w:szCs w:val="22"/>
        </w:rPr>
        <w:t xml:space="preserve">else </w:t>
      </w:r>
      <w:r w:rsidR="006951E3">
        <w:rPr>
          <w:rFonts w:ascii="Courier" w:hAnsi="Courier" w:cs="Arial"/>
          <w:sz w:val="22"/>
          <w:szCs w:val="22"/>
        </w:rPr>
        <w:t xml:space="preserve">if leaf node A2 </w:t>
      </w:r>
      <w:r w:rsidR="006951E3" w:rsidRPr="004B1A19">
        <w:rPr>
          <w:rFonts w:ascii="Courier" w:hAnsi="Courier" w:cs="Arial"/>
          <w:sz w:val="22"/>
          <w:szCs w:val="22"/>
        </w:rPr>
        <w:t>has more cancer samples than non-</w:t>
      </w:r>
    </w:p>
    <w:p w14:paraId="3E53E427" w14:textId="77777777" w:rsidR="006951E3" w:rsidRPr="004B1A19" w:rsidRDefault="006951E3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4B1A19">
        <w:rPr>
          <w:rFonts w:ascii="Courier" w:hAnsi="Courier" w:cs="Arial"/>
          <w:sz w:val="22"/>
          <w:szCs w:val="22"/>
        </w:rPr>
        <w:t>cancer sample</w:t>
      </w:r>
      <w:r>
        <w:rPr>
          <w:rFonts w:ascii="Courier" w:hAnsi="Courier" w:cs="Arial"/>
          <w:sz w:val="22"/>
          <w:szCs w:val="22"/>
        </w:rPr>
        <w:t>s</w:t>
      </w:r>
    </w:p>
    <w:p w14:paraId="336474ED" w14:textId="77777777" w:rsidR="006951E3" w:rsidRDefault="006951E3" w:rsidP="00DD4E0E">
      <w:pPr>
        <w:spacing w:line="276" w:lineRule="auto"/>
        <w:ind w:left="288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2FE669E3" w14:textId="77777777" w:rsidR="006951E3" w:rsidRPr="003E5420" w:rsidRDefault="006951E3" w:rsidP="00DD4E0E">
      <w:pPr>
        <w:spacing w:line="276" w:lineRule="auto"/>
        <w:ind w:left="288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3578EF60" w14:textId="77777777" w:rsidR="006951E3" w:rsidRPr="00C775EA" w:rsidRDefault="00707F65" w:rsidP="00DD4E0E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else </w:t>
      </w:r>
      <w:r w:rsidR="006951E3" w:rsidRPr="003E5420">
        <w:rPr>
          <w:rFonts w:ascii="Courier" w:hAnsi="Courier" w:cs="Arial"/>
          <w:sz w:val="22"/>
          <w:szCs w:val="22"/>
        </w:rPr>
        <w:t xml:space="preserve">if </w:t>
      </w:r>
      <w:r w:rsidR="006951E3" w:rsidRPr="003E5420">
        <w:rPr>
          <w:rFonts w:ascii="Courier" w:hAnsi="Courier" w:cs="Arial"/>
          <w:b/>
          <w:bCs/>
          <w:sz w:val="22"/>
          <w:szCs w:val="22"/>
        </w:rPr>
        <w:t>S</w:t>
      </w:r>
      <w:r w:rsidR="006951E3" w:rsidRPr="003E5420">
        <w:rPr>
          <w:rFonts w:ascii="Courier" w:hAnsi="Courier" w:cs="Arial"/>
          <w:sz w:val="22"/>
          <w:szCs w:val="22"/>
        </w:rPr>
        <w:t xml:space="preserve"> has mutation </w:t>
      </w:r>
      <w:proofErr w:type="gramStart"/>
      <w:r w:rsidR="006951E3" w:rsidRPr="00017891">
        <w:rPr>
          <w:rFonts w:ascii="Script MT Bold" w:hAnsi="Script MT Bold" w:cs="Arial"/>
          <w:b/>
          <w:bCs/>
          <w:sz w:val="22"/>
          <w:szCs w:val="22"/>
        </w:rPr>
        <w:t>B</w:t>
      </w:r>
      <w:proofErr w:type="gramEnd"/>
      <w:r w:rsidR="006951E3" w:rsidRPr="006951E3">
        <w:rPr>
          <w:rFonts w:ascii="Courier" w:hAnsi="Courier" w:cs="Arial"/>
          <w:b/>
          <w:bCs/>
          <w:sz w:val="22"/>
          <w:szCs w:val="22"/>
        </w:rPr>
        <w:t xml:space="preserve"> </w:t>
      </w:r>
      <w:r w:rsidR="006951E3" w:rsidRPr="006951E3">
        <w:rPr>
          <w:rFonts w:ascii="Courier" w:hAnsi="Courier" w:cs="Arial"/>
          <w:sz w:val="22"/>
          <w:szCs w:val="22"/>
        </w:rPr>
        <w:t>then</w:t>
      </w:r>
    </w:p>
    <w:p w14:paraId="7B83FB68" w14:textId="77777777" w:rsidR="006951E3" w:rsidRDefault="006951E3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i</w:t>
      </w:r>
      <w:r w:rsidRPr="003E5420">
        <w:rPr>
          <w:rFonts w:ascii="Courier" w:hAnsi="Courier" w:cs="Arial"/>
          <w:sz w:val="22"/>
          <w:szCs w:val="22"/>
        </w:rPr>
        <w:t xml:space="preserve">f </w:t>
      </w:r>
      <w:r>
        <w:rPr>
          <w:rFonts w:ascii="Courier" w:hAnsi="Courier" w:cs="Arial"/>
          <w:sz w:val="22"/>
          <w:szCs w:val="22"/>
        </w:rPr>
        <w:t xml:space="preserve">leaf node B1 </w:t>
      </w:r>
      <w:r w:rsidRPr="004B1A19">
        <w:rPr>
          <w:rFonts w:ascii="Courier" w:hAnsi="Courier" w:cs="Arial"/>
          <w:sz w:val="22"/>
          <w:szCs w:val="22"/>
        </w:rPr>
        <w:t>has more cancer samples than non-</w:t>
      </w:r>
    </w:p>
    <w:p w14:paraId="1150B434" w14:textId="77777777" w:rsidR="006951E3" w:rsidRPr="004B1A19" w:rsidRDefault="006951E3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4B1A19">
        <w:rPr>
          <w:rFonts w:ascii="Courier" w:hAnsi="Courier" w:cs="Arial"/>
          <w:sz w:val="22"/>
          <w:szCs w:val="22"/>
        </w:rPr>
        <w:t>cancer sample</w:t>
      </w:r>
      <w:r>
        <w:rPr>
          <w:rFonts w:ascii="Courier" w:hAnsi="Courier" w:cs="Arial"/>
          <w:sz w:val="22"/>
          <w:szCs w:val="22"/>
        </w:rPr>
        <w:t>s</w:t>
      </w:r>
    </w:p>
    <w:p w14:paraId="601DE643" w14:textId="77777777" w:rsidR="006951E3" w:rsidRDefault="006951E3" w:rsidP="00DD4E0E">
      <w:pPr>
        <w:spacing w:line="276" w:lineRule="auto"/>
        <w:ind w:left="288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76177B18" w14:textId="77777777" w:rsidR="006951E3" w:rsidRPr="00E749C8" w:rsidRDefault="006951E3" w:rsidP="00DD4E0E">
      <w:pPr>
        <w:spacing w:line="276" w:lineRule="auto"/>
        <w:ind w:left="288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7DDA30FD" w14:textId="77777777" w:rsidR="006951E3" w:rsidRDefault="006951E3" w:rsidP="00DD4E0E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</w:t>
      </w:r>
      <w:r>
        <w:rPr>
          <w:rFonts w:ascii="Courier" w:hAnsi="Courier" w:cs="Arial"/>
          <w:sz w:val="22"/>
          <w:szCs w:val="22"/>
        </w:rPr>
        <w:tab/>
      </w:r>
      <w:r w:rsidRPr="003E5420">
        <w:rPr>
          <w:rFonts w:ascii="Courier" w:hAnsi="Courier" w:cs="Arial"/>
          <w:sz w:val="22"/>
          <w:szCs w:val="22"/>
        </w:rPr>
        <w:t xml:space="preserve">else </w:t>
      </w:r>
      <w:r>
        <w:rPr>
          <w:rFonts w:ascii="Courier" w:hAnsi="Courier" w:cs="Arial"/>
          <w:sz w:val="22"/>
          <w:szCs w:val="22"/>
        </w:rPr>
        <w:t xml:space="preserve">if leaf node B2 </w:t>
      </w:r>
      <w:r w:rsidRPr="004B1A19">
        <w:rPr>
          <w:rFonts w:ascii="Courier" w:hAnsi="Courier" w:cs="Arial"/>
          <w:sz w:val="22"/>
          <w:szCs w:val="22"/>
        </w:rPr>
        <w:t>has more cancer samples than non-</w:t>
      </w:r>
    </w:p>
    <w:p w14:paraId="3696620E" w14:textId="77777777" w:rsidR="006951E3" w:rsidRPr="004B1A19" w:rsidRDefault="006951E3" w:rsidP="00DD4E0E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4B1A19">
        <w:rPr>
          <w:rFonts w:ascii="Courier" w:hAnsi="Courier" w:cs="Arial"/>
          <w:sz w:val="22"/>
          <w:szCs w:val="22"/>
        </w:rPr>
        <w:t>cancer sample</w:t>
      </w:r>
      <w:r>
        <w:rPr>
          <w:rFonts w:ascii="Courier" w:hAnsi="Courier" w:cs="Arial"/>
          <w:sz w:val="22"/>
          <w:szCs w:val="22"/>
        </w:rPr>
        <w:t>s</w:t>
      </w:r>
    </w:p>
    <w:p w14:paraId="423C8E93" w14:textId="77777777" w:rsidR="006951E3" w:rsidRDefault="006951E3" w:rsidP="00DD4E0E">
      <w:pPr>
        <w:spacing w:line="276" w:lineRule="auto"/>
        <w:ind w:left="288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28366EED" w14:textId="77777777" w:rsidR="00707F65" w:rsidRDefault="006951E3" w:rsidP="00DD4E0E">
      <w:pPr>
        <w:spacing w:line="276" w:lineRule="auto"/>
        <w:ind w:left="288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4B4A458D" w14:textId="77777777" w:rsidR="00643A8D" w:rsidRPr="00643A8D" w:rsidRDefault="00643A8D" w:rsidP="00DD4E0E">
      <w:pPr>
        <w:spacing w:line="276" w:lineRule="auto"/>
        <w:rPr>
          <w:rFonts w:ascii="Arial" w:hAnsi="Arial" w:cs="Arial"/>
          <w:sz w:val="22"/>
          <w:szCs w:val="22"/>
        </w:rPr>
      </w:pPr>
    </w:p>
    <w:p w14:paraId="7B5B08B0" w14:textId="77777777" w:rsidR="00643A8D" w:rsidRPr="00A042E4" w:rsidRDefault="00643A8D" w:rsidP="00DD4E0E">
      <w:pPr>
        <w:spacing w:line="276" w:lineRule="auto"/>
        <w:ind w:firstLine="720"/>
        <w:rPr>
          <w:rFonts w:ascii="Arial" w:hAnsi="Arial" w:cs="Arial"/>
          <w:sz w:val="22"/>
          <w:szCs w:val="22"/>
          <w:u w:val="single"/>
        </w:rPr>
      </w:pPr>
      <w:r w:rsidRPr="00643A8D">
        <w:rPr>
          <w:rFonts w:ascii="Arial" w:hAnsi="Arial" w:cs="Arial"/>
          <w:sz w:val="22"/>
          <w:szCs w:val="22"/>
        </w:rPr>
        <w:t xml:space="preserve">You </w:t>
      </w:r>
      <w:r w:rsidR="00124CB6">
        <w:rPr>
          <w:rFonts w:ascii="Arial" w:hAnsi="Arial" w:cs="Arial"/>
          <w:sz w:val="22"/>
          <w:szCs w:val="22"/>
        </w:rPr>
        <w:t xml:space="preserve">should </w:t>
      </w:r>
      <w:r w:rsidRPr="00A042E4">
        <w:rPr>
          <w:rFonts w:ascii="Arial" w:hAnsi="Arial" w:cs="Arial"/>
          <w:sz w:val="22"/>
          <w:szCs w:val="22"/>
          <w:u w:val="single"/>
        </w:rPr>
        <w:t xml:space="preserve">show the SPECIFIC classification rules that show EXACTLY how your </w:t>
      </w:r>
    </w:p>
    <w:p w14:paraId="6E69394D" w14:textId="77777777" w:rsidR="00643A8D" w:rsidRPr="00643A8D" w:rsidRDefault="00643A8D" w:rsidP="00DD4E0E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042E4">
        <w:rPr>
          <w:rFonts w:ascii="Arial" w:hAnsi="Arial" w:cs="Arial"/>
          <w:sz w:val="22"/>
          <w:szCs w:val="22"/>
          <w:u w:val="single"/>
        </w:rPr>
        <w:t xml:space="preserve">decision tree would classify a sample </w:t>
      </w:r>
      <w:r w:rsidRPr="00A042E4">
        <w:rPr>
          <w:rFonts w:ascii="Arial" w:hAnsi="Arial" w:cs="Arial"/>
          <w:b/>
          <w:bCs/>
          <w:sz w:val="22"/>
          <w:szCs w:val="22"/>
          <w:u w:val="single"/>
        </w:rPr>
        <w:t>S</w:t>
      </w:r>
      <w:r w:rsidRPr="00643A8D">
        <w:rPr>
          <w:rFonts w:ascii="Arial" w:hAnsi="Arial" w:cs="Arial"/>
          <w:sz w:val="22"/>
          <w:szCs w:val="22"/>
        </w:rPr>
        <w:t xml:space="preserve">. For </w:t>
      </w:r>
      <w:r w:rsidRPr="00A042E4">
        <w:rPr>
          <w:rFonts w:ascii="Arial" w:hAnsi="Arial" w:cs="Arial"/>
          <w:sz w:val="22"/>
          <w:szCs w:val="22"/>
          <w:u w:val="single"/>
        </w:rPr>
        <w:t>example</w:t>
      </w:r>
      <w:r w:rsidRPr="00643A8D">
        <w:rPr>
          <w:rFonts w:ascii="Arial" w:hAnsi="Arial" w:cs="Arial"/>
          <w:sz w:val="22"/>
          <w:szCs w:val="22"/>
        </w:rPr>
        <w:t xml:space="preserve">, assume that the majority </w:t>
      </w:r>
    </w:p>
    <w:p w14:paraId="55C8386E" w14:textId="77777777" w:rsidR="00643A8D" w:rsidRPr="00643A8D" w:rsidRDefault="00643A8D" w:rsidP="00DD4E0E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643A8D">
        <w:rPr>
          <w:rFonts w:ascii="Arial" w:hAnsi="Arial" w:cs="Arial"/>
          <w:sz w:val="22"/>
          <w:szCs w:val="22"/>
        </w:rPr>
        <w:t>class</w:t>
      </w:r>
      <w:r w:rsidR="00C775EA">
        <w:rPr>
          <w:rFonts w:ascii="Arial" w:hAnsi="Arial" w:cs="Arial"/>
          <w:sz w:val="22"/>
          <w:szCs w:val="22"/>
        </w:rPr>
        <w:t>es</w:t>
      </w:r>
      <w:r w:rsidRPr="00643A8D">
        <w:rPr>
          <w:rFonts w:ascii="Arial" w:hAnsi="Arial" w:cs="Arial"/>
          <w:sz w:val="22"/>
          <w:szCs w:val="22"/>
        </w:rPr>
        <w:t xml:space="preserve"> in the leaf nodes of your tree </w:t>
      </w:r>
      <w:r w:rsidR="00C775EA">
        <w:rPr>
          <w:rFonts w:ascii="Arial" w:hAnsi="Arial" w:cs="Arial"/>
          <w:sz w:val="22"/>
          <w:szCs w:val="22"/>
        </w:rPr>
        <w:t>are</w:t>
      </w:r>
      <w:r w:rsidRPr="00643A8D">
        <w:rPr>
          <w:rFonts w:ascii="Arial" w:hAnsi="Arial" w:cs="Arial"/>
          <w:sz w:val="22"/>
          <w:szCs w:val="22"/>
        </w:rPr>
        <w:t xml:space="preserve"> as follows:</w:t>
      </w:r>
    </w:p>
    <w:p w14:paraId="7D29BEBB" w14:textId="77777777" w:rsidR="00643A8D" w:rsidRPr="00C6570B" w:rsidRDefault="00643A8D" w:rsidP="00C6570B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6570B">
        <w:rPr>
          <w:rFonts w:ascii="Arial" w:hAnsi="Arial" w:cs="Arial"/>
          <w:u w:val="single"/>
        </w:rPr>
        <w:t>Leaf node A1</w:t>
      </w:r>
      <w:r w:rsidRPr="00C6570B">
        <w:rPr>
          <w:rFonts w:ascii="Arial" w:hAnsi="Arial" w:cs="Arial"/>
        </w:rPr>
        <w:t xml:space="preserve">: </w:t>
      </w:r>
      <w:r w:rsidRPr="00C6570B">
        <w:rPr>
          <w:rFonts w:ascii="Arial" w:hAnsi="Arial" w:cs="Arial"/>
          <w:iCs/>
          <w:color w:val="000000" w:themeColor="text1"/>
        </w:rPr>
        <w:t xml:space="preserve">contains </w:t>
      </w:r>
      <w:r w:rsidRPr="00C6570B">
        <w:rPr>
          <w:rFonts w:ascii="Arial" w:hAnsi="Arial" w:cs="Arial"/>
          <w:i/>
          <w:color w:val="000000" w:themeColor="text1"/>
          <w:u w:val="single"/>
        </w:rPr>
        <w:t>more cancer (C)</w:t>
      </w:r>
      <w:r w:rsidRPr="00C6570B">
        <w:rPr>
          <w:rFonts w:ascii="Arial" w:hAnsi="Arial" w:cs="Arial"/>
          <w:i/>
          <w:color w:val="000000" w:themeColor="text1"/>
        </w:rPr>
        <w:t xml:space="preserve"> samples</w:t>
      </w:r>
      <w:r w:rsidRPr="00C6570B">
        <w:rPr>
          <w:rFonts w:ascii="Arial" w:hAnsi="Arial" w:cs="Arial"/>
          <w:iCs/>
          <w:color w:val="000000" w:themeColor="text1"/>
        </w:rPr>
        <w:t xml:space="preserve"> than non-cancer samples</w:t>
      </w:r>
    </w:p>
    <w:p w14:paraId="458705EB" w14:textId="77777777" w:rsidR="00643A8D" w:rsidRPr="00C6570B" w:rsidRDefault="00643A8D" w:rsidP="00C6570B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6570B">
        <w:rPr>
          <w:rFonts w:ascii="Arial" w:hAnsi="Arial" w:cs="Arial"/>
          <w:u w:val="single"/>
        </w:rPr>
        <w:t>Leaf node A2</w:t>
      </w:r>
      <w:r w:rsidRPr="00C6570B">
        <w:rPr>
          <w:rFonts w:ascii="Arial" w:hAnsi="Arial" w:cs="Arial"/>
        </w:rPr>
        <w:t xml:space="preserve">: </w:t>
      </w:r>
      <w:r w:rsidRPr="00C6570B">
        <w:rPr>
          <w:rFonts w:ascii="Arial" w:hAnsi="Arial" w:cs="Arial"/>
          <w:iCs/>
          <w:color w:val="000000" w:themeColor="text1"/>
        </w:rPr>
        <w:t xml:space="preserve">contains </w:t>
      </w:r>
      <w:r w:rsidRPr="00C6570B">
        <w:rPr>
          <w:rFonts w:ascii="Arial" w:hAnsi="Arial" w:cs="Arial"/>
          <w:i/>
          <w:color w:val="000000" w:themeColor="text1"/>
          <w:u w:val="single"/>
        </w:rPr>
        <w:t>more cancer (C)</w:t>
      </w:r>
      <w:r w:rsidRPr="00C6570B">
        <w:rPr>
          <w:rFonts w:ascii="Arial" w:hAnsi="Arial" w:cs="Arial"/>
          <w:i/>
          <w:color w:val="000000" w:themeColor="text1"/>
        </w:rPr>
        <w:t xml:space="preserve"> samples</w:t>
      </w:r>
      <w:r w:rsidRPr="00C6570B">
        <w:rPr>
          <w:rFonts w:ascii="Arial" w:hAnsi="Arial" w:cs="Arial"/>
          <w:iCs/>
          <w:color w:val="000000" w:themeColor="text1"/>
        </w:rPr>
        <w:t xml:space="preserve"> than non-cancer samples</w:t>
      </w:r>
    </w:p>
    <w:p w14:paraId="67FAD71E" w14:textId="77777777" w:rsidR="00643A8D" w:rsidRPr="00C6570B" w:rsidRDefault="00643A8D" w:rsidP="00C6570B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6570B">
        <w:rPr>
          <w:rFonts w:ascii="Arial" w:hAnsi="Arial" w:cs="Arial"/>
          <w:u w:val="single"/>
        </w:rPr>
        <w:t>Leaf node B1</w:t>
      </w:r>
      <w:r w:rsidRPr="00C6570B">
        <w:rPr>
          <w:rFonts w:ascii="Arial" w:hAnsi="Arial" w:cs="Arial"/>
        </w:rPr>
        <w:t xml:space="preserve">: </w:t>
      </w:r>
      <w:r w:rsidRPr="00C6570B">
        <w:rPr>
          <w:rFonts w:ascii="Arial" w:hAnsi="Arial" w:cs="Arial"/>
          <w:iCs/>
          <w:color w:val="000000" w:themeColor="text1"/>
        </w:rPr>
        <w:t xml:space="preserve">contains </w:t>
      </w:r>
      <w:r w:rsidRPr="00C6570B">
        <w:rPr>
          <w:rFonts w:ascii="Arial" w:hAnsi="Arial" w:cs="Arial"/>
          <w:i/>
          <w:color w:val="000000" w:themeColor="text1"/>
          <w:u w:val="single"/>
        </w:rPr>
        <w:t>more cancer (C)</w:t>
      </w:r>
      <w:r w:rsidRPr="00C6570B">
        <w:rPr>
          <w:rFonts w:ascii="Arial" w:hAnsi="Arial" w:cs="Arial"/>
          <w:i/>
          <w:color w:val="000000" w:themeColor="text1"/>
        </w:rPr>
        <w:t xml:space="preserve"> samples</w:t>
      </w:r>
      <w:r w:rsidRPr="00C6570B">
        <w:rPr>
          <w:rFonts w:ascii="Arial" w:hAnsi="Arial" w:cs="Arial"/>
          <w:iCs/>
          <w:color w:val="000000" w:themeColor="text1"/>
        </w:rPr>
        <w:t xml:space="preserve"> than non-cancer samples</w:t>
      </w:r>
    </w:p>
    <w:p w14:paraId="1D1B966F" w14:textId="77777777" w:rsidR="00643A8D" w:rsidRPr="00C6570B" w:rsidRDefault="00643A8D" w:rsidP="00C6570B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6570B">
        <w:rPr>
          <w:rFonts w:ascii="Arial" w:hAnsi="Arial" w:cs="Arial"/>
          <w:u w:val="single"/>
        </w:rPr>
        <w:t>Leaf node B2</w:t>
      </w:r>
      <w:r w:rsidRPr="00C6570B">
        <w:rPr>
          <w:rFonts w:ascii="Arial" w:hAnsi="Arial" w:cs="Arial"/>
        </w:rPr>
        <w:t xml:space="preserve">: </w:t>
      </w:r>
      <w:r w:rsidRPr="00C6570B">
        <w:rPr>
          <w:rFonts w:ascii="Arial" w:hAnsi="Arial" w:cs="Arial"/>
          <w:iCs/>
          <w:color w:val="000000" w:themeColor="text1"/>
        </w:rPr>
        <w:t xml:space="preserve">contains </w:t>
      </w:r>
      <w:r w:rsidRPr="00C6570B">
        <w:rPr>
          <w:rFonts w:ascii="Arial" w:hAnsi="Arial" w:cs="Arial"/>
          <w:i/>
          <w:color w:val="000000" w:themeColor="text1"/>
          <w:u w:val="single"/>
        </w:rPr>
        <w:t xml:space="preserve">more non-cancer (NC) </w:t>
      </w:r>
      <w:r w:rsidRPr="00C6570B">
        <w:rPr>
          <w:rFonts w:ascii="Arial" w:hAnsi="Arial" w:cs="Arial"/>
          <w:i/>
          <w:color w:val="000000" w:themeColor="text1"/>
        </w:rPr>
        <w:t>samples</w:t>
      </w:r>
      <w:r w:rsidRPr="00C6570B">
        <w:rPr>
          <w:rFonts w:ascii="Arial" w:hAnsi="Arial" w:cs="Arial"/>
          <w:iCs/>
          <w:color w:val="000000" w:themeColor="text1"/>
        </w:rPr>
        <w:t xml:space="preserve"> than cancer samples</w:t>
      </w:r>
    </w:p>
    <w:p w14:paraId="4666CF74" w14:textId="77777777" w:rsidR="00643A8D" w:rsidRDefault="00643A8D" w:rsidP="00C6570B">
      <w:pPr>
        <w:spacing w:before="120"/>
        <w:ind w:firstLine="720"/>
        <w:rPr>
          <w:rFonts w:ascii="Arial" w:hAnsi="Arial" w:cs="Arial"/>
          <w:sz w:val="22"/>
          <w:szCs w:val="22"/>
        </w:rPr>
      </w:pPr>
      <w:r w:rsidRPr="00643A8D">
        <w:rPr>
          <w:rFonts w:ascii="Arial" w:hAnsi="Arial" w:cs="Arial"/>
          <w:sz w:val="22"/>
          <w:szCs w:val="22"/>
        </w:rPr>
        <w:t xml:space="preserve">In this case, the </w:t>
      </w:r>
      <w:r w:rsidRPr="00A042E4">
        <w:rPr>
          <w:rFonts w:ascii="Arial" w:hAnsi="Arial" w:cs="Arial"/>
          <w:sz w:val="22"/>
          <w:szCs w:val="22"/>
          <w:u w:val="single"/>
        </w:rPr>
        <w:t>specific classification rules</w:t>
      </w:r>
      <w:r w:rsidRPr="00643A8D">
        <w:rPr>
          <w:rFonts w:ascii="Arial" w:hAnsi="Arial" w:cs="Arial"/>
          <w:sz w:val="22"/>
          <w:szCs w:val="22"/>
        </w:rPr>
        <w:t xml:space="preserve"> for the decision tree would be as follows:</w:t>
      </w:r>
    </w:p>
    <w:p w14:paraId="713178A5" w14:textId="77777777" w:rsidR="00643A8D" w:rsidRDefault="00643A8D" w:rsidP="00C6570B">
      <w:pPr>
        <w:spacing w:before="120" w:line="276" w:lineRule="auto"/>
        <w:ind w:left="14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i</w:t>
      </w:r>
      <w:r w:rsidRPr="003E5420">
        <w:rPr>
          <w:rFonts w:ascii="Courier" w:hAnsi="Courier" w:cs="Arial"/>
          <w:sz w:val="22"/>
          <w:szCs w:val="22"/>
        </w:rPr>
        <w:t xml:space="preserve">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proofErr w:type="gramStart"/>
      <w:r w:rsidRPr="00017891">
        <w:rPr>
          <w:rFonts w:ascii="Script MT Bold" w:hAnsi="Script MT Bold" w:cs="Arial"/>
          <w:b/>
          <w:bCs/>
          <w:sz w:val="22"/>
          <w:szCs w:val="22"/>
        </w:rPr>
        <w:t>F</w:t>
      </w:r>
      <w:proofErr w:type="gramEnd"/>
      <w:r w:rsidRPr="003E5420">
        <w:rPr>
          <w:rFonts w:ascii="Courier" w:hAnsi="Courier" w:cs="Arial"/>
          <w:sz w:val="22"/>
          <w:szCs w:val="22"/>
        </w:rPr>
        <w:t xml:space="preserve"> then</w:t>
      </w:r>
      <w:r w:rsidR="00C775EA">
        <w:rPr>
          <w:rFonts w:ascii="Courier" w:hAnsi="Courier" w:cs="Arial"/>
          <w:sz w:val="22"/>
          <w:szCs w:val="22"/>
        </w:rPr>
        <w:t xml:space="preserve"> </w:t>
      </w:r>
      <w:r w:rsidRPr="003E5420">
        <w:rPr>
          <w:rFonts w:ascii="Courier" w:hAnsi="Courier" w:cs="Arial"/>
          <w:sz w:val="22"/>
          <w:szCs w:val="22"/>
        </w:rPr>
        <w:t xml:space="preserve">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A</w:t>
      </w:r>
      <w:r>
        <w:rPr>
          <w:rFonts w:ascii="Courier" w:hAnsi="Courier" w:cs="Arial"/>
          <w:sz w:val="22"/>
          <w:szCs w:val="22"/>
        </w:rPr>
        <w:t xml:space="preserve"> </w:t>
      </w:r>
    </w:p>
    <w:p w14:paraId="11EE342D" w14:textId="77777777" w:rsidR="00643A8D" w:rsidRPr="00643A8D" w:rsidRDefault="00643A8D" w:rsidP="00C6570B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then </w:t>
      </w:r>
      <w:r>
        <w:rPr>
          <w:rFonts w:ascii="Courier" w:hAnsi="Courier" w:cs="Arial"/>
          <w:sz w:val="22"/>
          <w:szCs w:val="22"/>
        </w:rPr>
        <w:t xml:space="preserve">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7A545AEA" w14:textId="77777777" w:rsidR="00643A8D" w:rsidRPr="003E5420" w:rsidRDefault="00643A8D" w:rsidP="00C6570B">
      <w:pPr>
        <w:spacing w:line="276" w:lineRule="auto"/>
        <w:ind w:left="216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ab/>
      </w:r>
      <w:r w:rsidRPr="003E5420">
        <w:rPr>
          <w:rFonts w:ascii="Courier" w:hAnsi="Courier" w:cs="Arial"/>
          <w:sz w:val="22"/>
          <w:szCs w:val="22"/>
        </w:rPr>
        <w:t>else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1130C889" w14:textId="77777777" w:rsidR="00124CB6" w:rsidRPr="00C775EA" w:rsidRDefault="00643A8D" w:rsidP="00C6570B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else 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B</w:t>
      </w:r>
      <w:r w:rsidRPr="006951E3">
        <w:rPr>
          <w:rFonts w:ascii="Courier" w:hAnsi="Courier" w:cs="Arial"/>
          <w:b/>
          <w:bCs/>
          <w:sz w:val="22"/>
          <w:szCs w:val="22"/>
        </w:rPr>
        <w:t xml:space="preserve"> </w:t>
      </w:r>
    </w:p>
    <w:p w14:paraId="1789D742" w14:textId="77777777" w:rsidR="00643A8D" w:rsidRPr="00124CB6" w:rsidRDefault="00643A8D" w:rsidP="00C6570B">
      <w:pPr>
        <w:spacing w:line="276" w:lineRule="auto"/>
        <w:ind w:left="2160" w:firstLine="720"/>
        <w:rPr>
          <w:rFonts w:ascii="Arial" w:hAnsi="Arial" w:cs="Arial"/>
          <w:sz w:val="22"/>
          <w:szCs w:val="22"/>
        </w:rPr>
      </w:pPr>
      <w:r w:rsidRPr="006951E3">
        <w:rPr>
          <w:rFonts w:ascii="Courier" w:hAnsi="Courier" w:cs="Arial"/>
          <w:sz w:val="22"/>
          <w:szCs w:val="22"/>
        </w:rPr>
        <w:t>then</w:t>
      </w:r>
      <w:r w:rsidR="00124CB6">
        <w:rPr>
          <w:rFonts w:ascii="Arial" w:hAnsi="Arial" w:cs="Arial"/>
          <w:sz w:val="22"/>
          <w:szCs w:val="22"/>
        </w:rPr>
        <w:t xml:space="preserve"> </w:t>
      </w:r>
      <w:r>
        <w:rPr>
          <w:rFonts w:ascii="Courier" w:hAnsi="Courier" w:cs="Arial"/>
          <w:sz w:val="22"/>
          <w:szCs w:val="22"/>
        </w:rPr>
        <w:t xml:space="preserve">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1E13CE41" w14:textId="77777777" w:rsidR="00643A8D" w:rsidRDefault="00643A8D" w:rsidP="00C6570B">
      <w:pPr>
        <w:spacing w:line="276" w:lineRule="auto"/>
        <w:ind w:left="2160" w:firstLine="720"/>
        <w:rPr>
          <w:rFonts w:ascii="Courier" w:hAnsi="Courier" w:cs="Arial"/>
          <w:b/>
          <w:bCs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78DC4DD4" w14:textId="77777777" w:rsidR="00A042E4" w:rsidRPr="00E749C8" w:rsidRDefault="00A042E4" w:rsidP="00C6570B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</w:p>
    <w:p w14:paraId="36A2C364" w14:textId="77777777" w:rsidR="008658A8" w:rsidRDefault="00790DB5" w:rsidP="0044386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Use </w:t>
      </w:r>
      <w:r w:rsidRPr="008658A8">
        <w:rPr>
          <w:rFonts w:ascii="Arial" w:hAnsi="Arial" w:cs="Arial"/>
          <w:iCs/>
          <w:color w:val="000000" w:themeColor="text1"/>
        </w:rPr>
        <w:t>3-fold c</w:t>
      </w:r>
      <w:r>
        <w:rPr>
          <w:rFonts w:ascii="Arial" w:hAnsi="Arial" w:cs="Arial"/>
          <w:iCs/>
          <w:color w:val="000000" w:themeColor="text1"/>
        </w:rPr>
        <w:t xml:space="preserve">ross-validation to </w:t>
      </w:r>
      <w:r>
        <w:rPr>
          <w:rFonts w:ascii="Arial" w:hAnsi="Arial" w:cs="Arial"/>
        </w:rPr>
        <w:t>e</w:t>
      </w:r>
      <w:r w:rsidR="008658A8" w:rsidRPr="00790DB5">
        <w:rPr>
          <w:rFonts w:ascii="Arial" w:hAnsi="Arial" w:cs="Arial"/>
        </w:rPr>
        <w:t xml:space="preserve">valuate the decision tree that resulted from using </w:t>
      </w:r>
      <w:r w:rsidR="008658A8" w:rsidRPr="00790DB5">
        <w:rPr>
          <w:rFonts w:ascii="Symbol" w:hAnsi="Symbol" w:cs="Arial"/>
          <w:iCs/>
          <w:color w:val="000000" w:themeColor="text1"/>
        </w:rPr>
        <w:t>F(</w:t>
      </w:r>
      <w:proofErr w:type="spellStart"/>
      <w:proofErr w:type="gramStart"/>
      <w:r w:rsidR="008658A8" w:rsidRPr="00790DB5">
        <w:rPr>
          <w:rFonts w:ascii="Arial" w:hAnsi="Arial" w:cs="Arial"/>
          <w:i/>
          <w:color w:val="000000" w:themeColor="text1"/>
        </w:rPr>
        <w:t>s</w:t>
      </w:r>
      <w:r w:rsidR="008658A8" w:rsidRPr="00790DB5">
        <w:rPr>
          <w:rFonts w:ascii="Arial" w:hAnsi="Arial" w:cs="Arial"/>
          <w:iCs/>
          <w:color w:val="000000" w:themeColor="text1"/>
        </w:rPr>
        <w:t>,</w:t>
      </w:r>
      <w:r w:rsidR="008658A8" w:rsidRPr="00790DB5">
        <w:rPr>
          <w:rFonts w:ascii="Arial" w:hAnsi="Arial" w:cs="Arial"/>
          <w:i/>
          <w:color w:val="000000" w:themeColor="text1"/>
        </w:rPr>
        <w:t>t</w:t>
      </w:r>
      <w:proofErr w:type="spellEnd"/>
      <w:proofErr w:type="gramEnd"/>
      <w:r w:rsidR="008658A8" w:rsidRPr="00790DB5">
        <w:rPr>
          <w:rFonts w:ascii="Symbol" w:hAnsi="Symbol" w:cs="Arial"/>
          <w:iCs/>
          <w:color w:val="000000" w:themeColor="text1"/>
        </w:rPr>
        <w:t>)</w:t>
      </w:r>
      <w:r w:rsidRPr="00790DB5">
        <w:rPr>
          <w:rFonts w:ascii="Symbol" w:hAnsi="Symbol" w:cs="Arial"/>
          <w:iCs/>
          <w:color w:val="000000" w:themeColor="text1"/>
        </w:rPr>
        <w:t xml:space="preserve"> </w:t>
      </w:r>
      <w:r w:rsidRPr="00790DB5">
        <w:rPr>
          <w:rFonts w:ascii="Arial" w:hAnsi="Arial" w:cs="Arial"/>
          <w:iCs/>
          <w:color w:val="000000" w:themeColor="text1"/>
        </w:rPr>
        <w:t>to select features for node splitting</w:t>
      </w:r>
      <w:r w:rsidR="00443867">
        <w:rPr>
          <w:rFonts w:ascii="Arial" w:hAnsi="Arial" w:cs="Arial"/>
          <w:iCs/>
          <w:color w:val="000000" w:themeColor="text1"/>
        </w:rPr>
        <w:t xml:space="preserve">. </w:t>
      </w:r>
      <w:r w:rsidR="008658A8" w:rsidRPr="00443867">
        <w:rPr>
          <w:rFonts w:ascii="Arial" w:hAnsi="Arial" w:cs="Arial"/>
        </w:rPr>
        <w:t xml:space="preserve">Report the </w:t>
      </w:r>
      <w:r w:rsidR="00443867">
        <w:rPr>
          <w:rFonts w:ascii="Arial" w:hAnsi="Arial" w:cs="Arial"/>
        </w:rPr>
        <w:t xml:space="preserve">resulting </w:t>
      </w:r>
      <w:r w:rsidR="008658A8" w:rsidRPr="00443867">
        <w:rPr>
          <w:rFonts w:ascii="Arial" w:hAnsi="Arial" w:cs="Arial"/>
        </w:rPr>
        <w:t>evaluation me</w:t>
      </w:r>
      <w:r w:rsidRPr="00443867">
        <w:rPr>
          <w:rFonts w:ascii="Arial" w:hAnsi="Arial" w:cs="Arial"/>
        </w:rPr>
        <w:t>asures</w:t>
      </w:r>
      <w:r w:rsidR="00DC26D4">
        <w:rPr>
          <w:rFonts w:ascii="Arial" w:hAnsi="Arial" w:cs="Arial"/>
        </w:rPr>
        <w:t>.</w:t>
      </w:r>
    </w:p>
    <w:p w14:paraId="1D2E9318" w14:textId="77777777" w:rsidR="00B4238D" w:rsidRPr="00707F65" w:rsidRDefault="00443867" w:rsidP="00B4238D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Compare the performance of your decision tree constructed using </w:t>
      </w:r>
      <w:r>
        <w:rPr>
          <w:rFonts w:ascii="Symbol" w:hAnsi="Symbol" w:cs="Arial"/>
          <w:iCs/>
          <w:color w:val="000000" w:themeColor="text1"/>
        </w:rPr>
        <w:t>F(</w:t>
      </w:r>
      <w:proofErr w:type="spellStart"/>
      <w:proofErr w:type="gramStart"/>
      <w:r w:rsidRPr="00CD0553">
        <w:rPr>
          <w:rFonts w:ascii="Arial" w:hAnsi="Arial" w:cs="Arial"/>
          <w:i/>
          <w:color w:val="000000" w:themeColor="text1"/>
        </w:rPr>
        <w:t>s</w:t>
      </w:r>
      <w:r w:rsidRPr="00CD0553">
        <w:rPr>
          <w:rFonts w:ascii="Arial" w:hAnsi="Arial" w:cs="Arial"/>
          <w:iCs/>
          <w:color w:val="000000" w:themeColor="text1"/>
        </w:rPr>
        <w:t>,</w:t>
      </w:r>
      <w:r w:rsidRPr="00CD0553">
        <w:rPr>
          <w:rFonts w:ascii="Arial" w:hAnsi="Arial" w:cs="Arial"/>
          <w:i/>
          <w:color w:val="000000" w:themeColor="text1"/>
        </w:rPr>
        <w:t>t</w:t>
      </w:r>
      <w:proofErr w:type="spellEnd"/>
      <w:proofErr w:type="gramEnd"/>
      <w:r>
        <w:rPr>
          <w:rFonts w:ascii="Symbol" w:hAnsi="Symbol" w:cs="Arial"/>
          <w:iCs/>
          <w:color w:val="000000" w:themeColor="text1"/>
        </w:rPr>
        <w:t xml:space="preserve">) </w:t>
      </w:r>
      <w:r>
        <w:rPr>
          <w:rFonts w:ascii="Arial" w:hAnsi="Arial" w:cs="Arial"/>
          <w:iCs/>
          <w:color w:val="000000" w:themeColor="text1"/>
        </w:rPr>
        <w:t xml:space="preserve">to the performance of your decision tree constructed using “TP-FP.” </w:t>
      </w:r>
    </w:p>
    <w:p w14:paraId="1ECDC94D" w14:textId="77777777" w:rsidR="00A36340" w:rsidRPr="003E5420" w:rsidRDefault="00A36340" w:rsidP="00C775E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131EAB">
        <w:rPr>
          <w:rFonts w:ascii="Arial" w:hAnsi="Arial" w:cs="Arial"/>
          <w:b/>
          <w:bCs/>
          <w:sz w:val="22"/>
          <w:szCs w:val="22"/>
          <w:u w:val="single"/>
        </w:rPr>
        <w:t>C</w:t>
      </w:r>
      <w:r w:rsidRPr="003E5420">
        <w:rPr>
          <w:rFonts w:ascii="Arial" w:hAnsi="Arial" w:cs="Arial"/>
          <w:b/>
          <w:bCs/>
          <w:sz w:val="22"/>
          <w:szCs w:val="22"/>
          <w:u w:val="single"/>
        </w:rPr>
        <w:t>oncepts learn</w:t>
      </w:r>
      <w:r w:rsidR="00707F65">
        <w:rPr>
          <w:rFonts w:ascii="Arial" w:hAnsi="Arial" w:cs="Arial"/>
          <w:b/>
          <w:bCs/>
          <w:sz w:val="22"/>
          <w:szCs w:val="22"/>
          <w:u w:val="single"/>
        </w:rPr>
        <w:t>ed</w:t>
      </w:r>
      <w:r w:rsidR="002C007B" w:rsidRPr="003E5420">
        <w:rPr>
          <w:rFonts w:ascii="Arial" w:hAnsi="Arial" w:cs="Arial"/>
          <w:b/>
          <w:bCs/>
          <w:sz w:val="22"/>
          <w:szCs w:val="22"/>
        </w:rPr>
        <w:t>:</w:t>
      </w:r>
    </w:p>
    <w:p w14:paraId="57B050AF" w14:textId="77777777" w:rsidR="00DD1DB7" w:rsidRPr="00DD1DB7" w:rsidRDefault="008C67F8" w:rsidP="00C775E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iCs/>
          <w:color w:val="000000" w:themeColor="text1"/>
        </w:rPr>
        <w:t>T</w:t>
      </w:r>
      <w:r w:rsidR="00DD1DB7" w:rsidRPr="00031191">
        <w:rPr>
          <w:rFonts w:ascii="Arial" w:hAnsi="Arial" w:cs="Arial"/>
          <w:iCs/>
          <w:color w:val="000000" w:themeColor="text1"/>
        </w:rPr>
        <w:t xml:space="preserve">he </w:t>
      </w:r>
      <w:r w:rsidR="00DD1DB7">
        <w:rPr>
          <w:rFonts w:ascii="Arial" w:hAnsi="Arial" w:cs="Arial"/>
          <w:iCs/>
          <w:color w:val="000000" w:themeColor="text1"/>
        </w:rPr>
        <w:t xml:space="preserve">objective of the </w:t>
      </w:r>
      <w:r w:rsidR="00DD1DB7">
        <w:rPr>
          <w:rFonts w:ascii="Arial" w:hAnsi="Arial" w:cs="Arial"/>
        </w:rPr>
        <w:t>CART method for producing binary decision trees</w:t>
      </w:r>
      <w:r>
        <w:rPr>
          <w:rFonts w:ascii="Arial" w:hAnsi="Arial" w:cs="Arial"/>
        </w:rPr>
        <w:t>.</w:t>
      </w:r>
    </w:p>
    <w:p w14:paraId="22142EE1" w14:textId="342292E1" w:rsidR="00DD1DB7" w:rsidRPr="00DD1DB7" w:rsidRDefault="008C67F8" w:rsidP="00DD1DB7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The </w:t>
      </w:r>
      <w:r w:rsidR="00DD1DB7" w:rsidRPr="00DD1DB7">
        <w:rPr>
          <w:rFonts w:ascii="Arial" w:hAnsi="Arial" w:cs="Arial"/>
          <w:iCs/>
          <w:color w:val="000000" w:themeColor="text1"/>
        </w:rPr>
        <w:t xml:space="preserve">purpose of the Q </w:t>
      </w:r>
      <w:r w:rsidR="005A215D">
        <w:rPr>
          <w:rFonts w:ascii="Arial" w:hAnsi="Arial" w:cs="Arial"/>
          <w:iCs/>
          <w:color w:val="000000" w:themeColor="text1"/>
        </w:rPr>
        <w:t>component</w:t>
      </w:r>
      <w:r w:rsidR="00DD1DB7" w:rsidRPr="00DD1DB7">
        <w:rPr>
          <w:rFonts w:ascii="Arial" w:hAnsi="Arial" w:cs="Arial"/>
          <w:iCs/>
          <w:color w:val="000000" w:themeColor="text1"/>
        </w:rPr>
        <w:t xml:space="preserve"> </w:t>
      </w:r>
      <w:r w:rsidR="005A215D">
        <w:rPr>
          <w:rFonts w:ascii="Arial" w:hAnsi="Arial" w:cs="Arial"/>
          <w:iCs/>
          <w:color w:val="000000" w:themeColor="text1"/>
        </w:rPr>
        <w:t>of</w:t>
      </w:r>
      <w:r w:rsidR="00DD1DB7" w:rsidRPr="00DD1DB7">
        <w:rPr>
          <w:rFonts w:ascii="Arial" w:hAnsi="Arial" w:cs="Arial"/>
          <w:iCs/>
          <w:color w:val="000000" w:themeColor="text1"/>
        </w:rPr>
        <w:t xml:space="preserve"> the </w:t>
      </w:r>
      <w:r w:rsidR="00DD1DB7" w:rsidRPr="00DD1DB7">
        <w:rPr>
          <w:rFonts w:ascii="Symbol" w:hAnsi="Symbol" w:cs="Arial"/>
          <w:iCs/>
          <w:color w:val="000000" w:themeColor="text1"/>
        </w:rPr>
        <w:t>f</w:t>
      </w:r>
      <w:r w:rsidR="00DD1DB7" w:rsidRPr="00DD1DB7">
        <w:rPr>
          <w:rFonts w:ascii="Arial" w:hAnsi="Arial" w:cs="Arial"/>
          <w:iCs/>
          <w:color w:val="000000" w:themeColor="text1"/>
        </w:rPr>
        <w:t xml:space="preserve"> function</w:t>
      </w:r>
      <w:r>
        <w:rPr>
          <w:rFonts w:ascii="Arial" w:hAnsi="Arial" w:cs="Arial"/>
          <w:iCs/>
          <w:color w:val="000000" w:themeColor="text1"/>
        </w:rPr>
        <w:t>.</w:t>
      </w:r>
    </w:p>
    <w:p w14:paraId="7B573764" w14:textId="77777777" w:rsidR="00DD1DB7" w:rsidRPr="00DD1DB7" w:rsidRDefault="008C67F8" w:rsidP="00DD1DB7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The </w:t>
      </w:r>
      <w:r w:rsidR="00DD1DB7">
        <w:rPr>
          <w:rFonts w:ascii="Arial" w:hAnsi="Arial" w:cs="Arial"/>
          <w:iCs/>
          <w:color w:val="000000" w:themeColor="text1"/>
        </w:rPr>
        <w:t>purpose of the 2P</w:t>
      </w:r>
      <w:r w:rsidR="00DD1DB7" w:rsidRPr="00DD1DB7">
        <w:rPr>
          <w:rFonts w:ascii="Arial" w:hAnsi="Arial" w:cs="Arial"/>
          <w:iCs/>
          <w:color w:val="000000" w:themeColor="text1"/>
          <w:vertAlign w:val="subscript"/>
        </w:rPr>
        <w:t>L</w:t>
      </w:r>
      <w:r w:rsidR="00DD1DB7">
        <w:rPr>
          <w:rFonts w:ascii="Arial" w:hAnsi="Arial" w:cs="Arial"/>
          <w:iCs/>
          <w:color w:val="000000" w:themeColor="text1"/>
        </w:rPr>
        <w:t>P</w:t>
      </w:r>
      <w:r w:rsidR="00DD1DB7" w:rsidRPr="00DD1DB7">
        <w:rPr>
          <w:rFonts w:ascii="Arial" w:hAnsi="Arial" w:cs="Arial"/>
          <w:iCs/>
          <w:color w:val="000000" w:themeColor="text1"/>
          <w:vertAlign w:val="subscript"/>
        </w:rPr>
        <w:t>R</w:t>
      </w:r>
      <w:r w:rsidR="00DD1DB7">
        <w:rPr>
          <w:rFonts w:ascii="Arial" w:hAnsi="Arial" w:cs="Arial"/>
          <w:iCs/>
          <w:color w:val="000000" w:themeColor="text1"/>
        </w:rPr>
        <w:t xml:space="preserve"> component of </w:t>
      </w:r>
      <w:r w:rsidR="00DD1DB7" w:rsidRPr="00031191">
        <w:rPr>
          <w:rFonts w:ascii="Arial" w:hAnsi="Arial" w:cs="Arial"/>
        </w:rPr>
        <w:t xml:space="preserve">the </w:t>
      </w:r>
      <w:r w:rsidR="00DD1DB7" w:rsidRPr="00031191">
        <w:rPr>
          <w:rFonts w:ascii="Symbol" w:hAnsi="Symbol" w:cs="Arial"/>
          <w:iCs/>
          <w:color w:val="000000" w:themeColor="text1"/>
        </w:rPr>
        <w:t>f</w:t>
      </w:r>
      <w:r w:rsidR="00DD1DB7" w:rsidRPr="00031191">
        <w:rPr>
          <w:rFonts w:ascii="Arial" w:hAnsi="Arial" w:cs="Arial"/>
          <w:iCs/>
          <w:color w:val="000000" w:themeColor="text1"/>
        </w:rPr>
        <w:t xml:space="preserve"> function</w:t>
      </w:r>
      <w:r>
        <w:rPr>
          <w:rFonts w:ascii="Arial" w:hAnsi="Arial" w:cs="Arial"/>
          <w:iCs/>
          <w:color w:val="000000" w:themeColor="text1"/>
        </w:rPr>
        <w:t>.</w:t>
      </w:r>
    </w:p>
    <w:p w14:paraId="5BF4E65F" w14:textId="77777777" w:rsidR="00DD1DB7" w:rsidRPr="00DD1DB7" w:rsidRDefault="00DD1DB7" w:rsidP="00DD1DB7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iCs/>
          <w:color w:val="000000" w:themeColor="text1"/>
        </w:rPr>
        <w:t xml:space="preserve">What kinds of splits the </w:t>
      </w:r>
      <w:r w:rsidRPr="008C67F8">
        <w:rPr>
          <w:rFonts w:ascii="Symbol" w:hAnsi="Symbol" w:cs="Arial"/>
          <w:iCs/>
          <w:color w:val="000000" w:themeColor="text1"/>
        </w:rPr>
        <w:t>f</w:t>
      </w:r>
      <w:r>
        <w:rPr>
          <w:rFonts w:ascii="Arial" w:hAnsi="Arial" w:cs="Arial"/>
          <w:iCs/>
          <w:color w:val="000000" w:themeColor="text1"/>
        </w:rPr>
        <w:t xml:space="preserve"> function prefer</w:t>
      </w:r>
      <w:r w:rsidR="008C67F8">
        <w:rPr>
          <w:rFonts w:ascii="Arial" w:hAnsi="Arial" w:cs="Arial"/>
          <w:iCs/>
          <w:color w:val="000000" w:themeColor="text1"/>
        </w:rPr>
        <w:t>s.</w:t>
      </w:r>
    </w:p>
    <w:p w14:paraId="5D36ABD8" w14:textId="77777777" w:rsidR="00DD1DB7" w:rsidRPr="00031191" w:rsidRDefault="008C67F8" w:rsidP="00DD1DB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Calculation of the </w:t>
      </w:r>
      <w:r w:rsidR="00DD1DB7" w:rsidRPr="00031191">
        <w:rPr>
          <w:rFonts w:ascii="Symbol" w:hAnsi="Symbol" w:cs="Arial"/>
          <w:iCs/>
          <w:color w:val="000000" w:themeColor="text1"/>
        </w:rPr>
        <w:t>f</w:t>
      </w:r>
      <w:r w:rsidR="00DD1DB7" w:rsidRPr="00031191">
        <w:rPr>
          <w:rFonts w:ascii="Arial" w:hAnsi="Arial" w:cs="Arial"/>
          <w:iCs/>
          <w:color w:val="000000" w:themeColor="text1"/>
        </w:rPr>
        <w:t xml:space="preserve"> function</w:t>
      </w:r>
      <w:r w:rsidR="00DD1DB7" w:rsidRPr="00031191">
        <w:rPr>
          <w:rFonts w:ascii="Arial" w:hAnsi="Arial" w:cs="Arial"/>
        </w:rPr>
        <w:t xml:space="preserve"> </w:t>
      </w:r>
      <w:r w:rsidR="00DD1DB7">
        <w:rPr>
          <w:rFonts w:ascii="Arial" w:hAnsi="Arial" w:cs="Arial"/>
        </w:rPr>
        <w:t>of the CART method for producing binary decision trees</w:t>
      </w:r>
      <w:r w:rsidR="00EB4718">
        <w:rPr>
          <w:rFonts w:ascii="Arial" w:hAnsi="Arial" w:cs="Arial"/>
        </w:rPr>
        <w:t>.</w:t>
      </w:r>
    </w:p>
    <w:p w14:paraId="09348492" w14:textId="19624733" w:rsidR="000C3AF9" w:rsidRPr="003F7D54" w:rsidRDefault="00DD1DB7" w:rsidP="00EF066A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31191">
        <w:rPr>
          <w:rFonts w:ascii="Arial" w:hAnsi="Arial" w:cs="Arial"/>
        </w:rPr>
        <w:t xml:space="preserve">Decision rules (classification rules) for use with </w:t>
      </w:r>
      <w:r>
        <w:rPr>
          <w:rFonts w:ascii="Arial" w:hAnsi="Arial" w:cs="Arial"/>
        </w:rPr>
        <w:t xml:space="preserve">binary </w:t>
      </w:r>
      <w:r w:rsidRPr="00031191">
        <w:rPr>
          <w:rFonts w:ascii="Arial" w:hAnsi="Arial" w:cs="Arial"/>
        </w:rPr>
        <w:t xml:space="preserve">decision trees constructed using the </w:t>
      </w:r>
      <w:r w:rsidRPr="00031191">
        <w:rPr>
          <w:rFonts w:ascii="Symbol" w:hAnsi="Symbol" w:cs="Arial"/>
          <w:iCs/>
          <w:color w:val="000000" w:themeColor="text1"/>
        </w:rPr>
        <w:t>f</w:t>
      </w:r>
      <w:r w:rsidRPr="00031191">
        <w:rPr>
          <w:rFonts w:ascii="Arial" w:hAnsi="Arial" w:cs="Arial"/>
          <w:iCs/>
          <w:color w:val="000000" w:themeColor="text1"/>
        </w:rPr>
        <w:t xml:space="preserve"> function</w:t>
      </w:r>
      <w:r w:rsidR="008C67F8">
        <w:rPr>
          <w:rFonts w:ascii="Arial" w:hAnsi="Arial" w:cs="Arial"/>
          <w:iCs/>
          <w:color w:val="000000" w:themeColor="text1"/>
        </w:rPr>
        <w:t>.</w:t>
      </w:r>
      <w:r w:rsidR="00927EB9" w:rsidRPr="00131EAB">
        <w:rPr>
          <w:rFonts w:ascii="Arial" w:hAnsi="Arial" w:cs="Arial"/>
        </w:rPr>
        <w:t xml:space="preserve"> </w:t>
      </w:r>
    </w:p>
    <w:sectPr w:rsidR="000C3AF9" w:rsidRPr="003F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77785" w14:textId="77777777" w:rsidR="00507A36" w:rsidRDefault="00507A36" w:rsidP="00225930">
      <w:r>
        <w:separator/>
      </w:r>
    </w:p>
  </w:endnote>
  <w:endnote w:type="continuationSeparator" w:id="0">
    <w:p w14:paraId="15FDB466" w14:textId="77777777" w:rsidR="00507A36" w:rsidRDefault="00507A36" w:rsidP="0022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54BDC" w14:textId="77777777" w:rsidR="00507A36" w:rsidRDefault="00507A36" w:rsidP="00225930">
      <w:r>
        <w:separator/>
      </w:r>
    </w:p>
  </w:footnote>
  <w:footnote w:type="continuationSeparator" w:id="0">
    <w:p w14:paraId="0C7F4D78" w14:textId="77777777" w:rsidR="00507A36" w:rsidRDefault="00507A36" w:rsidP="00225930">
      <w:r>
        <w:continuationSeparator/>
      </w:r>
    </w:p>
  </w:footnote>
  <w:footnote w:id="1">
    <w:p w14:paraId="1538D6C3" w14:textId="77777777" w:rsidR="00225930" w:rsidRPr="00225930" w:rsidRDefault="00225930" w:rsidP="00225930">
      <w:pPr>
        <w:rPr>
          <w:rFonts w:eastAsia="Times New Roman" w:cstheme="minorHAnsi"/>
          <w:sz w:val="16"/>
          <w:szCs w:val="16"/>
        </w:rPr>
      </w:pPr>
      <w:r w:rsidRPr="00225930">
        <w:rPr>
          <w:rStyle w:val="FootnoteReference"/>
          <w:rFonts w:cstheme="minorHAnsi"/>
          <w:sz w:val="16"/>
          <w:szCs w:val="16"/>
        </w:rPr>
        <w:footnoteRef/>
      </w:r>
      <w:r w:rsidRPr="00225930">
        <w:rPr>
          <w:rFonts w:cstheme="minorHAnsi"/>
          <w:sz w:val="16"/>
          <w:szCs w:val="16"/>
        </w:rPr>
        <w:t xml:space="preserve"> Explanations and formulas in this document are based on </w:t>
      </w:r>
      <w:r w:rsidRPr="00225930">
        <w:rPr>
          <w:rFonts w:eastAsia="Times New Roman" w:cstheme="minorHAnsi"/>
          <w:sz w:val="16"/>
          <w:szCs w:val="16"/>
        </w:rPr>
        <w:t xml:space="preserve">section 8.3 of </w:t>
      </w:r>
      <w:r w:rsidRPr="00225930">
        <w:rPr>
          <w:rFonts w:cstheme="minorHAnsi"/>
          <w:i/>
          <w:iCs/>
          <w:sz w:val="16"/>
          <w:szCs w:val="16"/>
          <w:u w:val="single"/>
        </w:rPr>
        <w:t>Discovering Knowledge in Data</w:t>
      </w:r>
      <w:r w:rsidRPr="00225930">
        <w:rPr>
          <w:rFonts w:cstheme="minorHAnsi"/>
          <w:sz w:val="16"/>
          <w:szCs w:val="16"/>
          <w:u w:val="single"/>
        </w:rPr>
        <w:t>. D.R. Larose and C.D. Larose. Wiley. 2014</w:t>
      </w:r>
      <w:r w:rsidR="00443867">
        <w:rPr>
          <w:rFonts w:cstheme="minorHAnsi"/>
          <w:sz w:val="16"/>
          <w:szCs w:val="16"/>
        </w:rPr>
        <w:t>, which</w:t>
      </w:r>
      <w:r w:rsidRPr="00225930">
        <w:rPr>
          <w:rFonts w:cstheme="minorHAnsi"/>
          <w:sz w:val="16"/>
          <w:szCs w:val="16"/>
        </w:rPr>
        <w:t xml:space="preserve"> is available at </w:t>
      </w:r>
      <w:hyperlink r:id="rId1" w:history="1">
        <w:r w:rsidRPr="00225930">
          <w:rPr>
            <w:rStyle w:val="Hyperlink"/>
            <w:rFonts w:cstheme="minorHAnsi"/>
            <w:sz w:val="16"/>
            <w:szCs w:val="16"/>
          </w:rPr>
          <w:t>https://alice.library.ohio.edu/record=b5187242?</w:t>
        </w:r>
      </w:hyperlink>
      <w:r w:rsidRPr="00225930">
        <w:rPr>
          <w:rFonts w:cstheme="minorHAnsi"/>
          <w:sz w:val="16"/>
          <w:szCs w:val="16"/>
        </w:rPr>
        <w:t>.</w:t>
      </w:r>
    </w:p>
    <w:p w14:paraId="4093B81A" w14:textId="77777777" w:rsidR="00225930" w:rsidRPr="00225930" w:rsidRDefault="00225930">
      <w:pPr>
        <w:pStyle w:val="FootnoteText"/>
        <w:rPr>
          <w:sz w:val="16"/>
          <w:szCs w:val="16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7F3"/>
    <w:multiLevelType w:val="hybridMultilevel"/>
    <w:tmpl w:val="5D4E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5C25"/>
    <w:multiLevelType w:val="hybridMultilevel"/>
    <w:tmpl w:val="A50A1E0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E4C85"/>
    <w:multiLevelType w:val="hybridMultilevel"/>
    <w:tmpl w:val="9BAA7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B487C"/>
    <w:multiLevelType w:val="hybridMultilevel"/>
    <w:tmpl w:val="209A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72F"/>
    <w:multiLevelType w:val="hybridMultilevel"/>
    <w:tmpl w:val="91668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F0FA5"/>
    <w:multiLevelType w:val="hybridMultilevel"/>
    <w:tmpl w:val="B81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311B6"/>
    <w:multiLevelType w:val="hybridMultilevel"/>
    <w:tmpl w:val="688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7457"/>
    <w:multiLevelType w:val="hybridMultilevel"/>
    <w:tmpl w:val="C2CA36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42E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0F6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B4E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6C8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746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627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F90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11C633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8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133B4"/>
    <w:multiLevelType w:val="hybridMultilevel"/>
    <w:tmpl w:val="F718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858FE"/>
    <w:multiLevelType w:val="hybridMultilevel"/>
    <w:tmpl w:val="1E60BE5E"/>
    <w:lvl w:ilvl="0" w:tplc="35600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B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1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E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C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9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594311"/>
    <w:multiLevelType w:val="hybridMultilevel"/>
    <w:tmpl w:val="445A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F55FF"/>
    <w:multiLevelType w:val="hybridMultilevel"/>
    <w:tmpl w:val="DC7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3194B"/>
    <w:multiLevelType w:val="hybridMultilevel"/>
    <w:tmpl w:val="0F243D0A"/>
    <w:lvl w:ilvl="0" w:tplc="F300CA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0F9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C14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609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8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82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C16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201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83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7B3056"/>
    <w:multiLevelType w:val="hybridMultilevel"/>
    <w:tmpl w:val="29AC17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34A316C5"/>
    <w:multiLevelType w:val="hybridMultilevel"/>
    <w:tmpl w:val="5166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A17D4"/>
    <w:multiLevelType w:val="hybridMultilevel"/>
    <w:tmpl w:val="A75A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4655B"/>
    <w:multiLevelType w:val="hybridMultilevel"/>
    <w:tmpl w:val="B10CC95A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89163CF"/>
    <w:multiLevelType w:val="hybridMultilevel"/>
    <w:tmpl w:val="A28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133E6"/>
    <w:multiLevelType w:val="hybridMultilevel"/>
    <w:tmpl w:val="967A4BD6"/>
    <w:lvl w:ilvl="0" w:tplc="D9AE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D7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2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0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2C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C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07F7C3A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62A54"/>
    <w:multiLevelType w:val="hybridMultilevel"/>
    <w:tmpl w:val="43D2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20CB4"/>
    <w:multiLevelType w:val="hybridMultilevel"/>
    <w:tmpl w:val="1FB48D1A"/>
    <w:lvl w:ilvl="0" w:tplc="A40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4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0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C5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5824601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78F7C3D"/>
    <w:multiLevelType w:val="hybridMultilevel"/>
    <w:tmpl w:val="2844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5427C"/>
    <w:multiLevelType w:val="hybridMultilevel"/>
    <w:tmpl w:val="8E280E7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9E440D"/>
    <w:multiLevelType w:val="hybridMultilevel"/>
    <w:tmpl w:val="E6B2D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2B337C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2F2D2F"/>
    <w:multiLevelType w:val="hybridMultilevel"/>
    <w:tmpl w:val="40B01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4C065E"/>
    <w:multiLevelType w:val="hybridMultilevel"/>
    <w:tmpl w:val="D066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509B8"/>
    <w:multiLevelType w:val="hybridMultilevel"/>
    <w:tmpl w:val="247AE242"/>
    <w:lvl w:ilvl="0" w:tplc="8EA26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CD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CE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D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E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2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8354279"/>
    <w:multiLevelType w:val="hybridMultilevel"/>
    <w:tmpl w:val="BFF49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B6312"/>
    <w:multiLevelType w:val="hybridMultilevel"/>
    <w:tmpl w:val="DCCADD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5CB84DC8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775B8A"/>
    <w:multiLevelType w:val="hybridMultilevel"/>
    <w:tmpl w:val="F718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28532C"/>
    <w:multiLevelType w:val="hybridMultilevel"/>
    <w:tmpl w:val="037E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95269E"/>
    <w:multiLevelType w:val="hybridMultilevel"/>
    <w:tmpl w:val="7C3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0627C"/>
    <w:multiLevelType w:val="hybridMultilevel"/>
    <w:tmpl w:val="D5EEA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291DE2"/>
    <w:multiLevelType w:val="hybridMultilevel"/>
    <w:tmpl w:val="2D8A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7D29D3"/>
    <w:multiLevelType w:val="hybridMultilevel"/>
    <w:tmpl w:val="682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C6040"/>
    <w:multiLevelType w:val="multilevel"/>
    <w:tmpl w:val="AA483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3" w15:restartNumberingAfterBreak="0">
    <w:nsid w:val="73C360B0"/>
    <w:multiLevelType w:val="hybridMultilevel"/>
    <w:tmpl w:val="324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F11990"/>
    <w:multiLevelType w:val="hybridMultilevel"/>
    <w:tmpl w:val="9C26E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477744">
    <w:abstractNumId w:val="8"/>
  </w:num>
  <w:num w:numId="2" w16cid:durableId="575357632">
    <w:abstractNumId w:val="39"/>
  </w:num>
  <w:num w:numId="3" w16cid:durableId="815147618">
    <w:abstractNumId w:val="5"/>
  </w:num>
  <w:num w:numId="4" w16cid:durableId="2054884741">
    <w:abstractNumId w:val="17"/>
  </w:num>
  <w:num w:numId="5" w16cid:durableId="556628151">
    <w:abstractNumId w:val="10"/>
  </w:num>
  <w:num w:numId="6" w16cid:durableId="1630697740">
    <w:abstractNumId w:val="7"/>
  </w:num>
  <w:num w:numId="7" w16cid:durableId="1279488395">
    <w:abstractNumId w:val="23"/>
  </w:num>
  <w:num w:numId="8" w16cid:durableId="1721394149">
    <w:abstractNumId w:val="26"/>
  </w:num>
  <w:num w:numId="9" w16cid:durableId="1676108269">
    <w:abstractNumId w:val="1"/>
  </w:num>
  <w:num w:numId="10" w16cid:durableId="1076131288">
    <w:abstractNumId w:val="6"/>
  </w:num>
  <w:num w:numId="11" w16cid:durableId="116686332">
    <w:abstractNumId w:val="31"/>
  </w:num>
  <w:num w:numId="12" w16cid:durableId="1964580483">
    <w:abstractNumId w:val="3"/>
  </w:num>
  <w:num w:numId="13" w16cid:durableId="368342086">
    <w:abstractNumId w:val="11"/>
  </w:num>
  <w:num w:numId="14" w16cid:durableId="331758422">
    <w:abstractNumId w:val="12"/>
  </w:num>
  <w:num w:numId="15" w16cid:durableId="210071760">
    <w:abstractNumId w:val="28"/>
  </w:num>
  <w:num w:numId="16" w16cid:durableId="1430656416">
    <w:abstractNumId w:val="24"/>
  </w:num>
  <w:num w:numId="17" w16cid:durableId="535696075">
    <w:abstractNumId w:val="13"/>
  </w:num>
  <w:num w:numId="18" w16cid:durableId="881289252">
    <w:abstractNumId w:val="20"/>
  </w:num>
  <w:num w:numId="19" w16cid:durableId="99684373">
    <w:abstractNumId w:val="4"/>
  </w:num>
  <w:num w:numId="20" w16cid:durableId="1033967001">
    <w:abstractNumId w:val="0"/>
  </w:num>
  <w:num w:numId="21" w16cid:durableId="649872260">
    <w:abstractNumId w:val="27"/>
  </w:num>
  <w:num w:numId="22" w16cid:durableId="491651284">
    <w:abstractNumId w:val="35"/>
  </w:num>
  <w:num w:numId="23" w16cid:durableId="622927015">
    <w:abstractNumId w:val="41"/>
  </w:num>
  <w:num w:numId="24" w16cid:durableId="362557733">
    <w:abstractNumId w:val="44"/>
  </w:num>
  <w:num w:numId="25" w16cid:durableId="1033189854">
    <w:abstractNumId w:val="30"/>
  </w:num>
  <w:num w:numId="26" w16cid:durableId="1084952978">
    <w:abstractNumId w:val="34"/>
  </w:num>
  <w:num w:numId="27" w16cid:durableId="368726323">
    <w:abstractNumId w:val="37"/>
  </w:num>
  <w:num w:numId="28" w16cid:durableId="85881166">
    <w:abstractNumId w:val="22"/>
  </w:num>
  <w:num w:numId="29" w16cid:durableId="828054224">
    <w:abstractNumId w:val="18"/>
  </w:num>
  <w:num w:numId="30" w16cid:durableId="191774194">
    <w:abstractNumId w:val="40"/>
  </w:num>
  <w:num w:numId="31" w16cid:durableId="1012072809">
    <w:abstractNumId w:val="43"/>
  </w:num>
  <w:num w:numId="32" w16cid:durableId="1287538936">
    <w:abstractNumId w:val="21"/>
  </w:num>
  <w:num w:numId="33" w16cid:durableId="852495871">
    <w:abstractNumId w:val="38"/>
  </w:num>
  <w:num w:numId="34" w16cid:durableId="1380351896">
    <w:abstractNumId w:val="19"/>
  </w:num>
  <w:num w:numId="35" w16cid:durableId="668479665">
    <w:abstractNumId w:val="15"/>
  </w:num>
  <w:num w:numId="36" w16cid:durableId="1538158796">
    <w:abstractNumId w:val="9"/>
  </w:num>
  <w:num w:numId="37" w16cid:durableId="540284866">
    <w:abstractNumId w:val="14"/>
  </w:num>
  <w:num w:numId="38" w16cid:durableId="875192212">
    <w:abstractNumId w:val="32"/>
  </w:num>
  <w:num w:numId="39" w16cid:durableId="1987708204">
    <w:abstractNumId w:val="2"/>
  </w:num>
  <w:num w:numId="40" w16cid:durableId="1499614064">
    <w:abstractNumId w:val="36"/>
  </w:num>
  <w:num w:numId="41" w16cid:durableId="1781800979">
    <w:abstractNumId w:val="16"/>
  </w:num>
  <w:num w:numId="42" w16cid:durableId="795366624">
    <w:abstractNumId w:val="33"/>
  </w:num>
  <w:num w:numId="43" w16cid:durableId="893196910">
    <w:abstractNumId w:val="29"/>
  </w:num>
  <w:num w:numId="44" w16cid:durableId="763498980">
    <w:abstractNumId w:val="42"/>
  </w:num>
  <w:num w:numId="45" w16cid:durableId="508646191">
    <w:abstractNumId w:val="2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elch, Lonnie">
    <w15:presenceInfo w15:providerId="AD" w15:userId="S::welch@ohio.edu::52338de5-2ad4-4e18-a587-1bf5f9d6fc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7891"/>
    <w:rsid w:val="00017ED5"/>
    <w:rsid w:val="00031191"/>
    <w:rsid w:val="000346D0"/>
    <w:rsid w:val="000366B4"/>
    <w:rsid w:val="0004055F"/>
    <w:rsid w:val="0004151E"/>
    <w:rsid w:val="0004480E"/>
    <w:rsid w:val="000451C7"/>
    <w:rsid w:val="00056ACF"/>
    <w:rsid w:val="00081D6F"/>
    <w:rsid w:val="00086547"/>
    <w:rsid w:val="000879DD"/>
    <w:rsid w:val="000974E7"/>
    <w:rsid w:val="000B0A2F"/>
    <w:rsid w:val="000B4F16"/>
    <w:rsid w:val="000B6354"/>
    <w:rsid w:val="000C1B26"/>
    <w:rsid w:val="000C3AF9"/>
    <w:rsid w:val="000C4786"/>
    <w:rsid w:val="000C4F28"/>
    <w:rsid w:val="000E1F52"/>
    <w:rsid w:val="00101308"/>
    <w:rsid w:val="0011082F"/>
    <w:rsid w:val="00124CB6"/>
    <w:rsid w:val="00127D33"/>
    <w:rsid w:val="00131EAB"/>
    <w:rsid w:val="00140FE1"/>
    <w:rsid w:val="0015325F"/>
    <w:rsid w:val="00166485"/>
    <w:rsid w:val="0016760A"/>
    <w:rsid w:val="00183FD3"/>
    <w:rsid w:val="00194F72"/>
    <w:rsid w:val="0019555A"/>
    <w:rsid w:val="001A71B5"/>
    <w:rsid w:val="001B3B57"/>
    <w:rsid w:val="001C1E32"/>
    <w:rsid w:val="0020398F"/>
    <w:rsid w:val="002045F9"/>
    <w:rsid w:val="00225930"/>
    <w:rsid w:val="0023029E"/>
    <w:rsid w:val="00234C39"/>
    <w:rsid w:val="002551B1"/>
    <w:rsid w:val="00261833"/>
    <w:rsid w:val="002708F5"/>
    <w:rsid w:val="00280DD2"/>
    <w:rsid w:val="0028597A"/>
    <w:rsid w:val="0029786E"/>
    <w:rsid w:val="002A54CA"/>
    <w:rsid w:val="002B015E"/>
    <w:rsid w:val="002B592F"/>
    <w:rsid w:val="002C007B"/>
    <w:rsid w:val="002C015F"/>
    <w:rsid w:val="002C08C7"/>
    <w:rsid w:val="002C2EC3"/>
    <w:rsid w:val="002E23EF"/>
    <w:rsid w:val="002F3998"/>
    <w:rsid w:val="002F7485"/>
    <w:rsid w:val="00303C64"/>
    <w:rsid w:val="00313F4E"/>
    <w:rsid w:val="003147B1"/>
    <w:rsid w:val="0031617A"/>
    <w:rsid w:val="00343D5A"/>
    <w:rsid w:val="003616F3"/>
    <w:rsid w:val="00375E6C"/>
    <w:rsid w:val="00382477"/>
    <w:rsid w:val="003876E8"/>
    <w:rsid w:val="003908F1"/>
    <w:rsid w:val="00394FB4"/>
    <w:rsid w:val="00397826"/>
    <w:rsid w:val="003A1F2D"/>
    <w:rsid w:val="003A4205"/>
    <w:rsid w:val="003A7DFE"/>
    <w:rsid w:val="003C0035"/>
    <w:rsid w:val="003E5420"/>
    <w:rsid w:val="003F3D1E"/>
    <w:rsid w:val="003F7D54"/>
    <w:rsid w:val="004012E1"/>
    <w:rsid w:val="00416C05"/>
    <w:rsid w:val="00420127"/>
    <w:rsid w:val="00421E54"/>
    <w:rsid w:val="0042211F"/>
    <w:rsid w:val="00422240"/>
    <w:rsid w:val="00430BDB"/>
    <w:rsid w:val="00443867"/>
    <w:rsid w:val="00447653"/>
    <w:rsid w:val="004613BB"/>
    <w:rsid w:val="004923E8"/>
    <w:rsid w:val="00494F0A"/>
    <w:rsid w:val="004B1A19"/>
    <w:rsid w:val="004B40B5"/>
    <w:rsid w:val="004B4E00"/>
    <w:rsid w:val="004D2AE4"/>
    <w:rsid w:val="004D3014"/>
    <w:rsid w:val="004E47EF"/>
    <w:rsid w:val="004F28FC"/>
    <w:rsid w:val="00500675"/>
    <w:rsid w:val="0050206F"/>
    <w:rsid w:val="00507A36"/>
    <w:rsid w:val="00512467"/>
    <w:rsid w:val="0051654B"/>
    <w:rsid w:val="005241EB"/>
    <w:rsid w:val="00524D00"/>
    <w:rsid w:val="00544B3B"/>
    <w:rsid w:val="00556D50"/>
    <w:rsid w:val="00563B94"/>
    <w:rsid w:val="00570567"/>
    <w:rsid w:val="0057126E"/>
    <w:rsid w:val="00583901"/>
    <w:rsid w:val="00584140"/>
    <w:rsid w:val="005A215D"/>
    <w:rsid w:val="005D21BD"/>
    <w:rsid w:val="005D5866"/>
    <w:rsid w:val="005E79E0"/>
    <w:rsid w:val="005F2D85"/>
    <w:rsid w:val="00603379"/>
    <w:rsid w:val="00604F2A"/>
    <w:rsid w:val="00611AB2"/>
    <w:rsid w:val="00612E29"/>
    <w:rsid w:val="00622E5A"/>
    <w:rsid w:val="006250A8"/>
    <w:rsid w:val="00631A34"/>
    <w:rsid w:val="006329BE"/>
    <w:rsid w:val="006403AE"/>
    <w:rsid w:val="00642CAD"/>
    <w:rsid w:val="00643A8D"/>
    <w:rsid w:val="006529C4"/>
    <w:rsid w:val="00655C92"/>
    <w:rsid w:val="00663279"/>
    <w:rsid w:val="0066435B"/>
    <w:rsid w:val="00675221"/>
    <w:rsid w:val="00677658"/>
    <w:rsid w:val="006813CF"/>
    <w:rsid w:val="00681D4A"/>
    <w:rsid w:val="00681F16"/>
    <w:rsid w:val="00682150"/>
    <w:rsid w:val="00683E1B"/>
    <w:rsid w:val="00684138"/>
    <w:rsid w:val="006951E3"/>
    <w:rsid w:val="00697982"/>
    <w:rsid w:val="006A724B"/>
    <w:rsid w:val="006B455B"/>
    <w:rsid w:val="006B4BDF"/>
    <w:rsid w:val="00700026"/>
    <w:rsid w:val="00707F65"/>
    <w:rsid w:val="007141F8"/>
    <w:rsid w:val="007170C9"/>
    <w:rsid w:val="00725252"/>
    <w:rsid w:val="00742B40"/>
    <w:rsid w:val="007472A5"/>
    <w:rsid w:val="00764464"/>
    <w:rsid w:val="0076653E"/>
    <w:rsid w:val="00770722"/>
    <w:rsid w:val="00772D2A"/>
    <w:rsid w:val="00773E1C"/>
    <w:rsid w:val="0078381E"/>
    <w:rsid w:val="00790DB5"/>
    <w:rsid w:val="007B1C26"/>
    <w:rsid w:val="007B5034"/>
    <w:rsid w:val="007C21E9"/>
    <w:rsid w:val="007D4EA5"/>
    <w:rsid w:val="007F3203"/>
    <w:rsid w:val="007F7B77"/>
    <w:rsid w:val="00827E3A"/>
    <w:rsid w:val="00851BDC"/>
    <w:rsid w:val="008658A8"/>
    <w:rsid w:val="00876784"/>
    <w:rsid w:val="00890349"/>
    <w:rsid w:val="008B01A1"/>
    <w:rsid w:val="008B0F07"/>
    <w:rsid w:val="008C26E2"/>
    <w:rsid w:val="008C67F8"/>
    <w:rsid w:val="008C73AF"/>
    <w:rsid w:val="008E52EA"/>
    <w:rsid w:val="008F0197"/>
    <w:rsid w:val="009040D5"/>
    <w:rsid w:val="00905CBE"/>
    <w:rsid w:val="009242C2"/>
    <w:rsid w:val="00924620"/>
    <w:rsid w:val="00927EB9"/>
    <w:rsid w:val="009347A7"/>
    <w:rsid w:val="00934D32"/>
    <w:rsid w:val="0093649D"/>
    <w:rsid w:val="00941915"/>
    <w:rsid w:val="00941BAC"/>
    <w:rsid w:val="00965C26"/>
    <w:rsid w:val="0097072A"/>
    <w:rsid w:val="0097538A"/>
    <w:rsid w:val="00977FD0"/>
    <w:rsid w:val="0099609D"/>
    <w:rsid w:val="009B32CF"/>
    <w:rsid w:val="009B3856"/>
    <w:rsid w:val="009B4458"/>
    <w:rsid w:val="009C79ED"/>
    <w:rsid w:val="009E064B"/>
    <w:rsid w:val="009E7BB8"/>
    <w:rsid w:val="009F08D8"/>
    <w:rsid w:val="009F1850"/>
    <w:rsid w:val="00A031A1"/>
    <w:rsid w:val="00A042E4"/>
    <w:rsid w:val="00A11F46"/>
    <w:rsid w:val="00A13E17"/>
    <w:rsid w:val="00A237DD"/>
    <w:rsid w:val="00A2776C"/>
    <w:rsid w:val="00A33E50"/>
    <w:rsid w:val="00A34F13"/>
    <w:rsid w:val="00A36340"/>
    <w:rsid w:val="00A548A5"/>
    <w:rsid w:val="00A564E4"/>
    <w:rsid w:val="00A57954"/>
    <w:rsid w:val="00A61170"/>
    <w:rsid w:val="00A71D8D"/>
    <w:rsid w:val="00A81F6E"/>
    <w:rsid w:val="00A96710"/>
    <w:rsid w:val="00AB0FF4"/>
    <w:rsid w:val="00AB54E5"/>
    <w:rsid w:val="00AB59FE"/>
    <w:rsid w:val="00AC1198"/>
    <w:rsid w:val="00AC1D82"/>
    <w:rsid w:val="00AC776A"/>
    <w:rsid w:val="00AE554C"/>
    <w:rsid w:val="00AF2173"/>
    <w:rsid w:val="00AF2D24"/>
    <w:rsid w:val="00B04ADE"/>
    <w:rsid w:val="00B1236C"/>
    <w:rsid w:val="00B14531"/>
    <w:rsid w:val="00B145CA"/>
    <w:rsid w:val="00B26E06"/>
    <w:rsid w:val="00B32D2E"/>
    <w:rsid w:val="00B4238D"/>
    <w:rsid w:val="00B43C1B"/>
    <w:rsid w:val="00B54573"/>
    <w:rsid w:val="00B63418"/>
    <w:rsid w:val="00B7244A"/>
    <w:rsid w:val="00BA1C0C"/>
    <w:rsid w:val="00BA4211"/>
    <w:rsid w:val="00BA5288"/>
    <w:rsid w:val="00BA572D"/>
    <w:rsid w:val="00BB0414"/>
    <w:rsid w:val="00BC19F4"/>
    <w:rsid w:val="00BD1277"/>
    <w:rsid w:val="00BF0898"/>
    <w:rsid w:val="00C009F1"/>
    <w:rsid w:val="00C12D1D"/>
    <w:rsid w:val="00C326FE"/>
    <w:rsid w:val="00C35B62"/>
    <w:rsid w:val="00C36A7B"/>
    <w:rsid w:val="00C6383E"/>
    <w:rsid w:val="00C651E5"/>
    <w:rsid w:val="00C6570B"/>
    <w:rsid w:val="00C665E8"/>
    <w:rsid w:val="00C6675C"/>
    <w:rsid w:val="00C775EA"/>
    <w:rsid w:val="00C925AE"/>
    <w:rsid w:val="00CA69B6"/>
    <w:rsid w:val="00CA7FD5"/>
    <w:rsid w:val="00CB64B1"/>
    <w:rsid w:val="00CB7631"/>
    <w:rsid w:val="00CC09C5"/>
    <w:rsid w:val="00CD0553"/>
    <w:rsid w:val="00CD1559"/>
    <w:rsid w:val="00CF0C90"/>
    <w:rsid w:val="00CF38C8"/>
    <w:rsid w:val="00D01C7B"/>
    <w:rsid w:val="00D12BC4"/>
    <w:rsid w:val="00D15389"/>
    <w:rsid w:val="00D219DB"/>
    <w:rsid w:val="00D33972"/>
    <w:rsid w:val="00D35AE7"/>
    <w:rsid w:val="00D35D58"/>
    <w:rsid w:val="00D66D39"/>
    <w:rsid w:val="00D72016"/>
    <w:rsid w:val="00D92170"/>
    <w:rsid w:val="00D95984"/>
    <w:rsid w:val="00DA4873"/>
    <w:rsid w:val="00DA5546"/>
    <w:rsid w:val="00DB5C3A"/>
    <w:rsid w:val="00DC26D4"/>
    <w:rsid w:val="00DC5C91"/>
    <w:rsid w:val="00DD1DB7"/>
    <w:rsid w:val="00DD4E0E"/>
    <w:rsid w:val="00DE2F38"/>
    <w:rsid w:val="00DF5332"/>
    <w:rsid w:val="00DF5DFB"/>
    <w:rsid w:val="00E15660"/>
    <w:rsid w:val="00E20A0A"/>
    <w:rsid w:val="00E20D8C"/>
    <w:rsid w:val="00E21DDD"/>
    <w:rsid w:val="00E37509"/>
    <w:rsid w:val="00E4082F"/>
    <w:rsid w:val="00E456FB"/>
    <w:rsid w:val="00E53103"/>
    <w:rsid w:val="00E707FD"/>
    <w:rsid w:val="00E749C8"/>
    <w:rsid w:val="00E874B5"/>
    <w:rsid w:val="00E95A47"/>
    <w:rsid w:val="00EB0392"/>
    <w:rsid w:val="00EB4718"/>
    <w:rsid w:val="00EB6923"/>
    <w:rsid w:val="00ED091D"/>
    <w:rsid w:val="00ED64AF"/>
    <w:rsid w:val="00EE0007"/>
    <w:rsid w:val="00EE2D6D"/>
    <w:rsid w:val="00EF066A"/>
    <w:rsid w:val="00EF0FA3"/>
    <w:rsid w:val="00EF40B6"/>
    <w:rsid w:val="00F30265"/>
    <w:rsid w:val="00F46E1F"/>
    <w:rsid w:val="00F51F0D"/>
    <w:rsid w:val="00F546F6"/>
    <w:rsid w:val="00F55A91"/>
    <w:rsid w:val="00F61A21"/>
    <w:rsid w:val="00F630AC"/>
    <w:rsid w:val="00F85407"/>
    <w:rsid w:val="00F8586C"/>
    <w:rsid w:val="00F868BA"/>
    <w:rsid w:val="00F87165"/>
    <w:rsid w:val="00F91EAB"/>
    <w:rsid w:val="00F97E2E"/>
    <w:rsid w:val="00FB6EED"/>
    <w:rsid w:val="00FC48BB"/>
    <w:rsid w:val="00FD1121"/>
    <w:rsid w:val="00FE1B4D"/>
    <w:rsid w:val="00FF3915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B7C92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3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  <w:style w:type="paragraph" w:styleId="FootnoteText">
    <w:name w:val="footnote text"/>
    <w:basedOn w:val="Normal"/>
    <w:link w:val="FootnoteTextChar"/>
    <w:uiPriority w:val="99"/>
    <w:semiHidden/>
    <w:unhideWhenUsed/>
    <w:rsid w:val="002259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9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930"/>
    <w:rPr>
      <w:vertAlign w:val="superscript"/>
    </w:rPr>
  </w:style>
  <w:style w:type="paragraph" w:styleId="Revision">
    <w:name w:val="Revision"/>
    <w:hidden/>
    <w:uiPriority w:val="99"/>
    <w:semiHidden/>
    <w:rsid w:val="009347A7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U4InmGOx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lice.library.ohio.edu/record=b5187242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2</cp:revision>
  <cp:lastPrinted>2014-01-16T14:53:00Z</cp:lastPrinted>
  <dcterms:created xsi:type="dcterms:W3CDTF">2025-10-21T15:56:00Z</dcterms:created>
  <dcterms:modified xsi:type="dcterms:W3CDTF">2025-10-21T15:56:00Z</dcterms:modified>
</cp:coreProperties>
</file>